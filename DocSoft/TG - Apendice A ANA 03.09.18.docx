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CEEA7" w14:textId="0275BB50" w:rsidR="00D66634" w:rsidRPr="002166BD" w:rsidRDefault="00D66634" w:rsidP="004073C6">
      <w:pPr>
        <w:pStyle w:val="Ttulo1"/>
        <w:numPr>
          <w:ilvl w:val="0"/>
          <w:numId w:val="0"/>
        </w:numPr>
        <w:spacing w:line="240" w:lineRule="auto"/>
        <w:rPr>
          <w:rFonts w:cstheme="minorBidi"/>
        </w:rPr>
      </w:pPr>
      <w:bookmarkStart w:id="0" w:name="_Toc497732444"/>
      <w:bookmarkStart w:id="1" w:name="_Toc516513811"/>
      <w:r w:rsidRPr="002166BD">
        <w:t xml:space="preserve">APÊNDICE </w:t>
      </w:r>
      <w:r w:rsidR="00721A43">
        <w:rPr>
          <w:noProof/>
        </w:rPr>
        <w:fldChar w:fldCharType="begin"/>
      </w:r>
      <w:r w:rsidR="00721A43">
        <w:rPr>
          <w:noProof/>
        </w:rPr>
        <w:instrText xml:space="preserve"> SEQ APENDICE \* MERGEFORMAT \* ALPHABETIC \* MERGEFORMAT </w:instrText>
      </w:r>
      <w:r w:rsidR="00721A43">
        <w:rPr>
          <w:noProof/>
        </w:rPr>
        <w:fldChar w:fldCharType="separate"/>
      </w:r>
      <w:r w:rsidR="00E4371C">
        <w:rPr>
          <w:noProof/>
        </w:rPr>
        <w:t>A</w:t>
      </w:r>
      <w:r w:rsidR="00721A43">
        <w:rPr>
          <w:noProof/>
        </w:rPr>
        <w:fldChar w:fldCharType="end"/>
      </w:r>
      <w:r w:rsidRPr="002166BD">
        <w:t xml:space="preserve"> – </w:t>
      </w:r>
      <w:bookmarkEnd w:id="0"/>
      <w:r>
        <w:rPr>
          <w:rFonts w:cs="Arial"/>
        </w:rPr>
        <w:t>Requisitos DO SISTEMA</w:t>
      </w:r>
      <w:bookmarkEnd w:id="1"/>
    </w:p>
    <w:p w14:paraId="716C2F9E" w14:textId="77777777" w:rsidR="00D66634" w:rsidRPr="002166BD" w:rsidRDefault="00D66634" w:rsidP="00D66634">
      <w:pPr>
        <w:tabs>
          <w:tab w:val="left" w:pos="3682"/>
        </w:tabs>
        <w:rPr>
          <w:rFonts w:cs="Arial"/>
        </w:rPr>
      </w:pPr>
    </w:p>
    <w:p w14:paraId="5E6BAE04" w14:textId="77777777" w:rsidR="00D66634" w:rsidRPr="002166BD" w:rsidRDefault="00D66634" w:rsidP="00464365">
      <w:pPr>
        <w:pStyle w:val="Ttulo2"/>
        <w:numPr>
          <w:ilvl w:val="0"/>
          <w:numId w:val="0"/>
        </w:numPr>
        <w:ind w:left="576"/>
        <w:rPr>
          <w:u w:val="single"/>
        </w:rPr>
      </w:pPr>
      <w:bookmarkStart w:id="2" w:name="_Toc516513812"/>
      <w:r w:rsidRPr="00965EF9">
        <w:t>REQUISITOS FUNCIONAIS</w:t>
      </w:r>
      <w:bookmarkEnd w:id="2"/>
    </w:p>
    <w:p w14:paraId="63FFC5C3" w14:textId="77777777" w:rsidR="00D66634" w:rsidRDefault="00D66634" w:rsidP="00D66634">
      <w:pPr>
        <w:tabs>
          <w:tab w:val="left" w:pos="3682"/>
        </w:tabs>
      </w:pPr>
      <w:r>
        <w:rPr>
          <w:b/>
        </w:rPr>
        <w:t xml:space="preserve">      </w:t>
      </w:r>
      <w:r w:rsidRPr="006503C5">
        <w:rPr>
          <w:b/>
        </w:rPr>
        <w:t xml:space="preserve">Observações: </w:t>
      </w:r>
      <w:r>
        <w:t>Dados marcados com * (asterisco) serão considerados campos de preenchimento obrigatório.</w:t>
      </w:r>
    </w:p>
    <w:p w14:paraId="6652C2C6" w14:textId="77777777" w:rsidR="00D66634" w:rsidRPr="006503C5" w:rsidRDefault="00D66634" w:rsidP="00D66634">
      <w:pPr>
        <w:tabs>
          <w:tab w:val="left" w:pos="3692"/>
          <w:tab w:val="left" w:pos="3976"/>
          <w:tab w:val="left" w:pos="4260"/>
          <w:tab w:val="left" w:pos="5591"/>
        </w:tabs>
        <w:rPr>
          <w:b/>
        </w:rPr>
      </w:pPr>
      <w:r w:rsidRPr="002166BD">
        <w:tab/>
        <w:t xml:space="preserve"> </w:t>
      </w:r>
      <w:r w:rsidRPr="002166BD">
        <w:tab/>
      </w:r>
      <w:r w:rsidRPr="002166BD">
        <w:tab/>
      </w:r>
      <w:r>
        <w:tab/>
      </w:r>
    </w:p>
    <w:p w14:paraId="37F51908" w14:textId="1EB5A312" w:rsidR="007220DE" w:rsidRDefault="007220DE" w:rsidP="007220DE">
      <w:pPr>
        <w:pStyle w:val="Ttulo3"/>
        <w:numPr>
          <w:ilvl w:val="0"/>
          <w:numId w:val="0"/>
        </w:numPr>
        <w:ind w:left="720" w:hanging="720"/>
        <w:rPr>
          <w:ins w:id="3" w:author="Windows10" w:date="2018-08-28T15:40:00Z"/>
        </w:rPr>
      </w:pPr>
      <w:bookmarkStart w:id="4" w:name="_Toc516513813"/>
      <w:proofErr w:type="gramStart"/>
      <w:ins w:id="5" w:author="Windows10" w:date="2018-08-28T15:40:00Z">
        <w:r>
          <w:t>RF01 Criar</w:t>
        </w:r>
        <w:proofErr w:type="gramEnd"/>
        <w:r>
          <w:t xml:space="preserve"> conta</w:t>
        </w:r>
      </w:ins>
    </w:p>
    <w:p w14:paraId="393DA495" w14:textId="72F27875" w:rsidR="007220DE" w:rsidRDefault="007220DE">
      <w:pPr>
        <w:pStyle w:val="PargrafodaLista"/>
        <w:numPr>
          <w:ilvl w:val="1"/>
          <w:numId w:val="25"/>
        </w:numPr>
        <w:rPr>
          <w:ins w:id="6" w:author="Windows10" w:date="2018-08-28T15:43:00Z"/>
        </w:rPr>
        <w:pPrChange w:id="7" w:author="Windows10" w:date="2018-08-28T15:43:00Z">
          <w:pPr>
            <w:pStyle w:val="Ttulo3"/>
            <w:numPr>
              <w:ilvl w:val="0"/>
              <w:numId w:val="0"/>
            </w:numPr>
            <w:ind w:left="0" w:firstLine="0"/>
          </w:pPr>
        </w:pPrChange>
      </w:pPr>
      <w:ins w:id="8" w:author="Windows10" w:date="2018-08-28T15:41:00Z">
        <w:r>
          <w:t xml:space="preserve">O sistema </w:t>
        </w:r>
      </w:ins>
      <w:ins w:id="9" w:author="Windows10" w:date="2018-08-28T15:42:00Z">
        <w:r>
          <w:t>permitirá</w:t>
        </w:r>
      </w:ins>
      <w:ins w:id="10" w:author="Windows10" w:date="2018-08-28T15:43:00Z">
        <w:r>
          <w:t xml:space="preserve"> incluir, alterar, </w:t>
        </w:r>
        <w:r w:rsidR="001E2012">
          <w:t>consultar e excluir conta</w:t>
        </w:r>
        <w:r>
          <w:t xml:space="preserve"> de usuário.</w:t>
        </w:r>
      </w:ins>
    </w:p>
    <w:p w14:paraId="72F914C2" w14:textId="74EEEAEE" w:rsidR="007220DE" w:rsidRDefault="007220DE">
      <w:pPr>
        <w:pStyle w:val="PargrafodaLista"/>
        <w:numPr>
          <w:ilvl w:val="1"/>
          <w:numId w:val="25"/>
        </w:numPr>
        <w:rPr>
          <w:ins w:id="11" w:author="Windows10" w:date="2018-08-28T15:45:00Z"/>
        </w:rPr>
        <w:pPrChange w:id="12" w:author="Windows10" w:date="2018-08-28T15:43:00Z">
          <w:pPr>
            <w:pStyle w:val="Ttulo3"/>
            <w:numPr>
              <w:ilvl w:val="0"/>
              <w:numId w:val="0"/>
            </w:numPr>
            <w:ind w:left="0" w:firstLine="0"/>
          </w:pPr>
        </w:pPrChange>
      </w:pPr>
      <w:ins w:id="13" w:author="Windows10" w:date="2018-08-28T15:44:00Z">
        <w:r>
          <w:t>O sistema solicitará durante criar uma conta para o usuário</w:t>
        </w:r>
      </w:ins>
      <w:ins w:id="14" w:author="Windows10" w:date="2018-08-28T15:45:00Z">
        <w:r>
          <w:t>: E-mail* e Senha*.</w:t>
        </w:r>
      </w:ins>
    </w:p>
    <w:p w14:paraId="63F845A5" w14:textId="4E61D0ED" w:rsidR="008E3A5A" w:rsidRDefault="008E3A5A">
      <w:pPr>
        <w:pStyle w:val="PargrafodaLista"/>
        <w:numPr>
          <w:ilvl w:val="1"/>
          <w:numId w:val="25"/>
        </w:numPr>
        <w:rPr>
          <w:ins w:id="15" w:author="Windows10" w:date="2018-08-28T15:57:00Z"/>
        </w:rPr>
        <w:pPrChange w:id="16" w:author="Windows10" w:date="2018-08-28T15:54:00Z">
          <w:pPr>
            <w:pStyle w:val="Ttulo3"/>
            <w:numPr>
              <w:ilvl w:val="0"/>
              <w:numId w:val="0"/>
            </w:numPr>
            <w:ind w:left="0" w:firstLine="0"/>
          </w:pPr>
        </w:pPrChange>
      </w:pPr>
      <w:ins w:id="17" w:author="Windows10" w:date="2018-08-28T15:57:00Z">
        <w:r>
          <w:t xml:space="preserve">O sistema solicitará durante criar uma conta para o usuário, se ele deseja Mostrar Senha ou, se </w:t>
        </w:r>
      </w:ins>
      <w:r w:rsidR="009C48B7">
        <w:t>deseja visualizar a senha</w:t>
      </w:r>
      <w:ins w:id="18" w:author="Windows10" w:date="2018-08-28T15:57:00Z">
        <w:r>
          <w:t xml:space="preserve"> </w:t>
        </w:r>
      </w:ins>
      <w:ins w:id="19" w:author="Windows10" w:date="2018-08-28T15:58:00Z">
        <w:r>
          <w:t>invisível, em forma de asterisco.</w:t>
        </w:r>
      </w:ins>
    </w:p>
    <w:p w14:paraId="03054F28" w14:textId="386B9E81" w:rsidR="008E3A5A" w:rsidRDefault="007220DE">
      <w:pPr>
        <w:pStyle w:val="PargrafodaLista"/>
        <w:numPr>
          <w:ilvl w:val="1"/>
          <w:numId w:val="25"/>
        </w:numPr>
        <w:rPr>
          <w:ins w:id="20" w:author="Windows10" w:date="2018-08-28T15:58:00Z"/>
        </w:rPr>
        <w:pPrChange w:id="21" w:author="Windows10" w:date="2018-08-28T15:54:00Z">
          <w:pPr>
            <w:pStyle w:val="Ttulo3"/>
            <w:numPr>
              <w:ilvl w:val="0"/>
              <w:numId w:val="0"/>
            </w:numPr>
            <w:ind w:left="0" w:firstLine="0"/>
          </w:pPr>
        </w:pPrChange>
      </w:pPr>
      <w:ins w:id="22" w:author="Windows10" w:date="2018-08-28T15:45:00Z">
        <w:r>
          <w:t xml:space="preserve">O sistema </w:t>
        </w:r>
      </w:ins>
      <w:ins w:id="23" w:author="Windows10" w:date="2018-08-28T15:51:00Z">
        <w:r w:rsidR="008E3A5A">
          <w:t>solicitará durante criar uma conta para o usuário</w:t>
        </w:r>
      </w:ins>
      <w:ins w:id="24" w:author="Windows10" w:date="2018-08-28T15:52:00Z">
        <w:r w:rsidR="008E3A5A">
          <w:t xml:space="preserve">, se ele aceita a </w:t>
        </w:r>
      </w:ins>
      <w:ins w:id="25" w:author="Windows10" w:date="2018-08-28T15:56:00Z">
        <w:r w:rsidR="008E3A5A">
          <w:t>Política</w:t>
        </w:r>
      </w:ins>
      <w:ins w:id="26" w:author="Windows10" w:date="2018-08-28T15:53:00Z">
        <w:r w:rsidR="008E3A5A">
          <w:t xml:space="preserve"> de Privacidade</w:t>
        </w:r>
      </w:ins>
      <w:r w:rsidR="009C48B7">
        <w:t>* e</w:t>
      </w:r>
      <w:ins w:id="27" w:author="Windows10" w:date="2018-08-28T15:53:00Z">
        <w:r w:rsidR="008E3A5A">
          <w:t xml:space="preserve"> os </w:t>
        </w:r>
      </w:ins>
      <w:ins w:id="28" w:author="Windows10" w:date="2018-08-28T15:54:00Z">
        <w:r w:rsidR="008E3A5A">
          <w:t>Termos e Condições</w:t>
        </w:r>
      </w:ins>
      <w:r w:rsidR="009C48B7">
        <w:t>*</w:t>
      </w:r>
      <w:ins w:id="29" w:author="Windows10" w:date="2018-08-28T15:54:00Z">
        <w:r w:rsidR="008E3A5A">
          <w:t xml:space="preserve"> </w:t>
        </w:r>
      </w:ins>
      <w:ins w:id="30" w:author="Windows10" w:date="2018-08-28T15:53:00Z">
        <w:r w:rsidR="008E3A5A">
          <w:t>do sistema</w:t>
        </w:r>
      </w:ins>
      <w:ins w:id="31" w:author="Windows10" w:date="2018-08-28T15:57:00Z">
        <w:r w:rsidR="008E3A5A">
          <w:t>.</w:t>
        </w:r>
      </w:ins>
    </w:p>
    <w:p w14:paraId="5395A8F8" w14:textId="1CB4691B" w:rsidR="00525C6F" w:rsidRDefault="008E3A5A">
      <w:pPr>
        <w:pStyle w:val="PargrafodaLista"/>
        <w:numPr>
          <w:ilvl w:val="1"/>
          <w:numId w:val="25"/>
        </w:numPr>
      </w:pPr>
      <w:ins w:id="32" w:author="Windows10" w:date="2018-08-28T15:58:00Z">
        <w:r>
          <w:t>O sistema solicitará durante criar uma conta para o usuário, se deseja C</w:t>
        </w:r>
      </w:ins>
      <w:ins w:id="33" w:author="Windows10" w:date="2018-08-28T15:59:00Z">
        <w:r>
          <w:t>riar conta Consumidor ou Criar conta Comerciante.</w:t>
        </w:r>
      </w:ins>
    </w:p>
    <w:p w14:paraId="5030E9D5" w14:textId="41AF8DD6" w:rsidR="002F2337" w:rsidRDefault="002F2337" w:rsidP="002F2337">
      <w:pPr>
        <w:pStyle w:val="PargrafodaLista"/>
        <w:numPr>
          <w:ilvl w:val="1"/>
          <w:numId w:val="25"/>
        </w:numPr>
        <w:rPr>
          <w:ins w:id="34" w:author="Windows10" w:date="2018-08-28T15:57:00Z"/>
        </w:rPr>
      </w:pPr>
      <w:r>
        <w:t>O sistema permitirá apenas ao usuário Administrador excluir qualquer conta do sistema.</w:t>
      </w:r>
    </w:p>
    <w:p w14:paraId="3B7FEF9D" w14:textId="0EFADF71" w:rsidR="007220DE" w:rsidRPr="009C48B7" w:rsidRDefault="007220DE">
      <w:pPr>
        <w:rPr>
          <w:ins w:id="35" w:author="Windows10" w:date="2018-08-28T15:40:00Z"/>
        </w:rPr>
        <w:pPrChange w:id="36" w:author="Windows10" w:date="2018-08-28T15:40:00Z">
          <w:pPr>
            <w:pStyle w:val="Ttulo3"/>
            <w:numPr>
              <w:ilvl w:val="0"/>
              <w:numId w:val="0"/>
            </w:numPr>
            <w:ind w:left="0" w:firstLine="0"/>
          </w:pPr>
        </w:pPrChange>
      </w:pPr>
    </w:p>
    <w:p w14:paraId="10070637" w14:textId="3A83C81D" w:rsidR="00D66634" w:rsidRDefault="00D66634" w:rsidP="00D66634">
      <w:pPr>
        <w:pStyle w:val="Ttulo3"/>
        <w:numPr>
          <w:ilvl w:val="0"/>
          <w:numId w:val="0"/>
        </w:numPr>
        <w:ind w:left="720" w:hanging="720"/>
      </w:pPr>
      <w:r>
        <w:t>RF0</w:t>
      </w:r>
      <w:ins w:id="37" w:author="Windows10" w:date="2018-08-28T16:01:00Z">
        <w:r w:rsidR="001E2012">
          <w:t>2</w:t>
        </w:r>
      </w:ins>
      <w:del w:id="38" w:author="Windows10" w:date="2018-08-28T16:01:00Z">
        <w:r w:rsidDel="001E2012">
          <w:delText>1</w:delText>
        </w:r>
      </w:del>
      <w:r>
        <w:t xml:space="preserve"> </w:t>
      </w:r>
      <w:del w:id="39" w:author="Windows10" w:date="2018-08-28T16:01:00Z">
        <w:r w:rsidDel="001E2012">
          <w:delText xml:space="preserve">Cadastrar </w:delText>
        </w:r>
      </w:del>
      <w:ins w:id="40" w:author="Windows10" w:date="2018-08-28T16:01:00Z">
        <w:r w:rsidR="001E2012">
          <w:t xml:space="preserve">Criar conta </w:t>
        </w:r>
      </w:ins>
      <w:del w:id="41" w:author="LUAN FIRMINO DE PAULA PEREIRA DA SILVA" w:date="2018-08-27T16:27:00Z">
        <w:r w:rsidDel="00006537">
          <w:delText>Usuário</w:delText>
        </w:r>
      </w:del>
      <w:bookmarkEnd w:id="4"/>
      <w:ins w:id="42" w:author="LUAN FIRMINO DE PAULA PEREIRA DA SILVA" w:date="2018-08-27T16:27:00Z">
        <w:r w:rsidR="00006537">
          <w:t>Consumidor</w:t>
        </w:r>
      </w:ins>
    </w:p>
    <w:p w14:paraId="78862F1D" w14:textId="7A7E2B52" w:rsidR="00D66634" w:rsidRDefault="001E2012" w:rsidP="00D66634">
      <w:pPr>
        <w:tabs>
          <w:tab w:val="left" w:pos="3682"/>
        </w:tabs>
      </w:pPr>
      <w:ins w:id="43" w:author="Windows10" w:date="2018-08-28T16:01:00Z">
        <w:r>
          <w:rPr>
            <w:b/>
          </w:rPr>
          <w:t>2</w:t>
        </w:r>
      </w:ins>
      <w:del w:id="44" w:author="Windows10" w:date="2018-08-28T16:01:00Z">
        <w:r w:rsidR="00D66634" w:rsidRPr="00965EF9" w:rsidDel="001E2012">
          <w:rPr>
            <w:b/>
          </w:rPr>
          <w:delText>1</w:delText>
        </w:r>
      </w:del>
      <w:r w:rsidR="00D66634" w:rsidRPr="00965EF9">
        <w:rPr>
          <w:b/>
        </w:rPr>
        <w:t>.1</w:t>
      </w:r>
      <w:r w:rsidR="00D66634">
        <w:t xml:space="preserve"> O </w:t>
      </w:r>
      <w:del w:id="45" w:author="Windows10" w:date="2018-08-28T15:43:00Z">
        <w:r w:rsidR="00D66634" w:rsidDel="007220DE">
          <w:delText>S</w:delText>
        </w:r>
      </w:del>
      <w:ins w:id="46" w:author="Windows10" w:date="2018-08-28T15:43:00Z">
        <w:r w:rsidR="007220DE">
          <w:t>s</w:t>
        </w:r>
      </w:ins>
      <w:r w:rsidR="00D66634">
        <w:t>istema</w:t>
      </w:r>
      <w:ins w:id="47" w:author="Windows10" w:date="2018-08-28T15:42:00Z">
        <w:r w:rsidR="007220DE">
          <w:t xml:space="preserve"> permitirá</w:t>
        </w:r>
      </w:ins>
      <w:del w:id="48" w:author="Windows10" w:date="2018-08-28T15:42:00Z">
        <w:r w:rsidR="00D66634" w:rsidDel="007220DE">
          <w:delText xml:space="preserve"> </w:delText>
        </w:r>
      </w:del>
      <w:del w:id="49" w:author="LUAN FIRMINO DE PAULA PEREIRA DA SILVA" w:date="2018-08-27T15:43:00Z">
        <w:r w:rsidR="00D66634" w:rsidDel="006806B8">
          <w:delText xml:space="preserve">deve </w:delText>
        </w:r>
      </w:del>
      <w:del w:id="50" w:author="Windows10" w:date="2018-08-28T15:42:00Z">
        <w:r w:rsidR="00D66634" w:rsidDel="007220DE">
          <w:delText>permitir</w:delText>
        </w:r>
      </w:del>
      <w:ins w:id="51" w:author="LUAN FIRMINO DE PAULA PEREIRA DA SILVA" w:date="2018-08-27T15:43:00Z">
        <w:del w:id="52" w:author="Windows10" w:date="2018-08-28T15:42:00Z">
          <w:r w:rsidR="006806B8" w:rsidDel="007220DE">
            <w:delText>á</w:delText>
          </w:r>
        </w:del>
      </w:ins>
      <w:r w:rsidR="00D66634">
        <w:t xml:space="preserve"> incluir, alterar, consultar e excluir conta</w:t>
      </w:r>
      <w:del w:id="53" w:author="Windows10" w:date="2018-08-28T16:02:00Z">
        <w:r w:rsidR="007732FC" w:rsidDel="001E2012">
          <w:delText>s</w:delText>
        </w:r>
      </w:del>
      <w:r w:rsidR="00D66634">
        <w:t xml:space="preserve"> de usuário</w:t>
      </w:r>
      <w:ins w:id="54" w:author="Windows10" w:date="2018-08-28T16:47:00Z">
        <w:r w:rsidR="00CD6B96">
          <w:t xml:space="preserve"> Consumidor</w:t>
        </w:r>
      </w:ins>
      <w:r w:rsidR="00D66634">
        <w:t>.</w:t>
      </w:r>
    </w:p>
    <w:p w14:paraId="4ECA6225" w14:textId="43A1DB9B" w:rsidR="00D66634" w:rsidRDefault="001E2012" w:rsidP="00D66634">
      <w:pPr>
        <w:tabs>
          <w:tab w:val="left" w:pos="3682"/>
        </w:tabs>
      </w:pPr>
      <w:ins w:id="55" w:author="Windows10" w:date="2018-08-28T16:10:00Z">
        <w:r>
          <w:rPr>
            <w:b/>
          </w:rPr>
          <w:t>2</w:t>
        </w:r>
      </w:ins>
      <w:del w:id="56" w:author="Windows10" w:date="2018-08-28T16:10:00Z">
        <w:r w:rsidR="00D66634" w:rsidRPr="00CD6B96" w:rsidDel="001E2012">
          <w:rPr>
            <w:b/>
          </w:rPr>
          <w:delText>1</w:delText>
        </w:r>
      </w:del>
      <w:ins w:id="57" w:author="Windows10" w:date="2018-08-28T16:45:00Z">
        <w:r w:rsidR="00CD6B96" w:rsidRPr="00CD6B96">
          <w:rPr>
            <w:b/>
            <w:rPrChange w:id="58" w:author="Windows10" w:date="2018-08-28T16:45:00Z">
              <w:rPr/>
            </w:rPrChange>
          </w:rPr>
          <w:t xml:space="preserve">.2 </w:t>
        </w:r>
      </w:ins>
      <w:del w:id="59" w:author="Windows10" w:date="2018-08-28T16:45:00Z">
        <w:r w:rsidR="00D66634" w:rsidRPr="00965EF9" w:rsidDel="00CD6B96">
          <w:rPr>
            <w:b/>
          </w:rPr>
          <w:delText>.2</w:delText>
        </w:r>
        <w:r w:rsidR="00D66634" w:rsidDel="00CD6B96">
          <w:delText xml:space="preserve"> </w:delText>
        </w:r>
      </w:del>
      <w:r w:rsidR="00D66634">
        <w:t>O</w:t>
      </w:r>
      <w:ins w:id="60" w:author="Windows10" w:date="2018-08-28T16:45:00Z">
        <w:r w:rsidR="00CD6B96">
          <w:t xml:space="preserve"> </w:t>
        </w:r>
      </w:ins>
      <w:del w:id="61" w:author="Windows10" w:date="2018-08-28T16:45:00Z">
        <w:r w:rsidR="00D66634" w:rsidDel="00CD6B96">
          <w:delText xml:space="preserve"> </w:delText>
        </w:r>
      </w:del>
      <w:r w:rsidR="00D66634">
        <w:t xml:space="preserve">sistema </w:t>
      </w:r>
      <w:del w:id="62" w:author="LUAN FIRMINO DE PAULA PEREIRA DA SILVA" w:date="2018-08-27T15:43:00Z">
        <w:r w:rsidR="00D66634" w:rsidDel="006806B8">
          <w:delText xml:space="preserve">deve </w:delText>
        </w:r>
      </w:del>
      <w:r w:rsidR="00D66634">
        <w:t>solicitar</w:t>
      </w:r>
      <w:ins w:id="63" w:author="LUAN FIRMINO DE PAULA PEREIRA DA SILVA" w:date="2018-08-27T15:43:00Z">
        <w:r w:rsidR="006806B8">
          <w:t>á</w:t>
        </w:r>
      </w:ins>
      <w:r w:rsidR="00D66634">
        <w:t xml:space="preserve"> durante </w:t>
      </w:r>
      <w:del w:id="64" w:author="Windows10" w:date="2018-08-28T16:41:00Z">
        <w:r w:rsidR="00D66634" w:rsidDel="00CD6B96">
          <w:delText xml:space="preserve">cadastro </w:delText>
        </w:r>
      </w:del>
      <w:ins w:id="65" w:author="Windows10" w:date="2018-08-28T16:41:00Z">
        <w:r w:rsidR="00CD6B96">
          <w:t xml:space="preserve">criar uma conta </w:t>
        </w:r>
      </w:ins>
      <w:r w:rsidR="00D66634">
        <w:t>para o usuário</w:t>
      </w:r>
      <w:ins w:id="66" w:author="Windows10" w:date="2018-08-28T16:47:00Z">
        <w:r w:rsidR="00CD6B96">
          <w:t xml:space="preserve"> Consumidor</w:t>
        </w:r>
      </w:ins>
      <w:r w:rsidR="00D66634">
        <w:t xml:space="preserve">: </w:t>
      </w:r>
      <w:ins w:id="67" w:author="Windows10" w:date="2018-08-28T16:05:00Z">
        <w:r>
          <w:t xml:space="preserve">Sexo, </w:t>
        </w:r>
      </w:ins>
      <w:r w:rsidR="00D66634">
        <w:t>Nome</w:t>
      </w:r>
      <w:ins w:id="68" w:author="Windows10" w:date="2018-08-28T16:03:00Z">
        <w:r>
          <w:t xml:space="preserve">, Sobrenome, </w:t>
        </w:r>
      </w:ins>
      <w:ins w:id="69" w:author="Windows10" w:date="2018-08-28T16:05:00Z">
        <w:r>
          <w:t xml:space="preserve">Data de nascimento, </w:t>
        </w:r>
      </w:ins>
      <w:ins w:id="70" w:author="LUAN FIRMINO DE PAULA PEREIRA DA SILVA" w:date="2018-08-27T15:04:00Z">
        <w:del w:id="71" w:author="Windows10" w:date="2018-08-28T16:03:00Z">
          <w:r w:rsidR="00654C75" w:rsidDel="001E2012">
            <w:delText xml:space="preserve"> Completo</w:delText>
          </w:r>
        </w:del>
      </w:ins>
      <w:del w:id="72" w:author="Windows10" w:date="2018-08-28T16:02:00Z">
        <w:r w:rsidR="00D66634" w:rsidDel="001E2012">
          <w:delText>*</w:delText>
        </w:r>
      </w:del>
      <w:del w:id="73" w:author="Windows10" w:date="2018-08-28T16:03:00Z">
        <w:r w:rsidR="00D66634" w:rsidDel="001E2012">
          <w:delText xml:space="preserve">, </w:delText>
        </w:r>
      </w:del>
      <w:del w:id="74" w:author="LUAN FIRMINO DE PAULA PEREIRA DA SILVA" w:date="2018-08-21T16:45:00Z">
        <w:r w:rsidR="00D66634" w:rsidDel="00BA6054">
          <w:delText xml:space="preserve">Sobrenome*, Data de Nascimento*, </w:delText>
        </w:r>
      </w:del>
      <w:r w:rsidR="00D66634">
        <w:t>E-mail</w:t>
      </w:r>
      <w:ins w:id="75" w:author="Windows10" w:date="2018-08-28T16:09:00Z">
        <w:r>
          <w:t>*</w:t>
        </w:r>
      </w:ins>
      <w:del w:id="76" w:author="Windows10" w:date="2018-08-28T16:02:00Z">
        <w:r w:rsidR="00D66634" w:rsidDel="001E2012">
          <w:delText>*</w:delText>
        </w:r>
      </w:del>
      <w:r w:rsidR="00D66634">
        <w:t xml:space="preserve">, </w:t>
      </w:r>
      <w:ins w:id="77" w:author="Windows10" w:date="2018-08-28T16:09:00Z">
        <w:r>
          <w:t xml:space="preserve">Senha*, </w:t>
        </w:r>
      </w:ins>
      <w:del w:id="78" w:author="Windows10" w:date="2018-08-28T16:03:00Z">
        <w:r w:rsidR="00D66634" w:rsidDel="001E2012">
          <w:delText>CPF</w:delText>
        </w:r>
      </w:del>
      <w:del w:id="79" w:author="Windows10" w:date="2018-08-28T16:02:00Z">
        <w:r w:rsidR="00D66634" w:rsidDel="001E2012">
          <w:delText>*</w:delText>
        </w:r>
      </w:del>
      <w:del w:id="80" w:author="Windows10" w:date="2018-08-28T16:03:00Z">
        <w:r w:rsidR="00D66634" w:rsidDel="001E2012">
          <w:delText xml:space="preserve">, </w:delText>
        </w:r>
      </w:del>
      <w:del w:id="81" w:author="LUAN FIRMINO DE PAULA PEREIRA DA SILVA" w:date="2018-08-21T16:46:00Z">
        <w:r w:rsidR="00D66634" w:rsidDel="00BA6054">
          <w:delText>Telefone</w:delText>
        </w:r>
        <w:r w:rsidR="007F6CAD" w:rsidDel="00BA6054">
          <w:delText xml:space="preserve"> fixo</w:delText>
        </w:r>
        <w:r w:rsidR="00D66634" w:rsidDel="00BA6054">
          <w:delText xml:space="preserve">, </w:delText>
        </w:r>
      </w:del>
      <w:ins w:id="82" w:author="LUAN FIRMINO DE PAULA PEREIRA DA SILVA" w:date="2018-08-21T17:51:00Z">
        <w:del w:id="83" w:author="Windows10" w:date="2018-08-28T16:03:00Z">
          <w:r w:rsidR="00F47A63" w:rsidDel="001E2012">
            <w:delText>T</w:delText>
          </w:r>
        </w:del>
      </w:ins>
      <w:ins w:id="84" w:author="Windows10" w:date="2018-08-28T16:03:00Z">
        <w:r>
          <w:t>T</w:t>
        </w:r>
      </w:ins>
      <w:ins w:id="85" w:author="LUAN FIRMINO DE PAULA PEREIRA DA SILVA" w:date="2018-08-21T17:51:00Z">
        <w:r w:rsidR="00F47A63">
          <w:t>elefone</w:t>
        </w:r>
      </w:ins>
      <w:ins w:id="86" w:author="Windows10" w:date="2018-08-28T16:08:00Z">
        <w:r>
          <w:t>/Celular</w:t>
        </w:r>
      </w:ins>
      <w:ins w:id="87" w:author="LUAN FIRMINO DE PAULA PEREIRA DA SILVA" w:date="2018-08-21T17:51:00Z">
        <w:del w:id="88" w:author="Windows10" w:date="2018-08-28T16:03:00Z">
          <w:r w:rsidR="00F47A63" w:rsidRPr="00F47A63" w:rsidDel="001E2012">
            <w:delText>*</w:delText>
          </w:r>
        </w:del>
      </w:ins>
      <w:del w:id="89" w:author="LUAN FIRMINO DE PAULA PEREIRA DA SILVA" w:date="2018-08-21T17:51:00Z">
        <w:r w:rsidR="00D66634" w:rsidRPr="00F47A63" w:rsidDel="00F47A63">
          <w:delText>Celular*</w:delText>
        </w:r>
      </w:del>
      <w:r w:rsidR="00D66634" w:rsidRPr="00F47A63">
        <w:t>,</w:t>
      </w:r>
      <w:r w:rsidR="00D66634">
        <w:t xml:space="preserve"> </w:t>
      </w:r>
      <w:ins w:id="90" w:author="LUAN FIRMINO DE PAULA PEREIRA DA SILVA" w:date="2018-08-27T15:05:00Z">
        <w:r w:rsidR="00654C75">
          <w:t>Endereço</w:t>
        </w:r>
        <w:del w:id="91" w:author="Windows10" w:date="2018-08-28T16:04:00Z">
          <w:r w:rsidR="00654C75" w:rsidDel="001E2012">
            <w:delText>*</w:delText>
          </w:r>
        </w:del>
        <w:del w:id="92" w:author="Windows10" w:date="2018-08-28T16:06:00Z">
          <w:r w:rsidR="00654C75" w:rsidDel="001E2012">
            <w:delText xml:space="preserve">, </w:delText>
          </w:r>
        </w:del>
      </w:ins>
      <w:ins w:id="93" w:author="Windows10" w:date="2018-08-28T16:06:00Z">
        <w:r>
          <w:t>,</w:t>
        </w:r>
      </w:ins>
      <w:ins w:id="94" w:author="Windows10" w:date="2018-08-28T16:05:00Z">
        <w:r>
          <w:t xml:space="preserve"> </w:t>
        </w:r>
      </w:ins>
      <w:ins w:id="95" w:author="Windows10" w:date="2018-08-28T16:04:00Z">
        <w:r>
          <w:t xml:space="preserve">Bairro, </w:t>
        </w:r>
      </w:ins>
      <w:ins w:id="96" w:author="Windows10" w:date="2018-08-28T16:07:00Z">
        <w:r>
          <w:t>CEP,</w:t>
        </w:r>
        <w:r w:rsidDel="00B6135B">
          <w:t xml:space="preserve"> </w:t>
        </w:r>
      </w:ins>
      <w:del w:id="97" w:author="LUAN FIRMINO DE PAULA PEREIRA DA SILVA" w:date="2018-08-21T21:27:00Z">
        <w:r w:rsidR="00D66634" w:rsidDel="00B6135B">
          <w:delText xml:space="preserve">Endereço*, </w:delText>
        </w:r>
      </w:del>
      <w:r w:rsidR="00D66634">
        <w:t>Cidade</w:t>
      </w:r>
      <w:ins w:id="98" w:author="Windows10" w:date="2018-08-28T16:08:00Z">
        <w:r>
          <w:t xml:space="preserve"> e</w:t>
        </w:r>
      </w:ins>
      <w:del w:id="99" w:author="Windows10" w:date="2018-08-28T16:04:00Z">
        <w:r w:rsidR="00D66634" w:rsidDel="001E2012">
          <w:delText>*</w:delText>
        </w:r>
      </w:del>
      <w:del w:id="100" w:author="Windows10" w:date="2018-08-28T16:08:00Z">
        <w:r w:rsidR="00D66634" w:rsidDel="001E2012">
          <w:delText>,</w:delText>
        </w:r>
      </w:del>
      <w:ins w:id="101" w:author="LUAN FIRMINO DE PAULA PEREIRA DA SILVA" w:date="2018-08-21T16:46:00Z">
        <w:r w:rsidR="00BA6054">
          <w:t xml:space="preserve"> Estado</w:t>
        </w:r>
      </w:ins>
      <w:ins w:id="102" w:author="LUAN FIRMINO DE PAULA PEREIRA DA SILVA" w:date="2018-08-21T17:51:00Z">
        <w:del w:id="103" w:author="Windows10" w:date="2018-08-28T16:04:00Z">
          <w:r w:rsidR="00F47A63" w:rsidDel="001E2012">
            <w:delText>*</w:delText>
          </w:r>
        </w:del>
      </w:ins>
      <w:ins w:id="104" w:author="LUAN FIRMINO DE PAULA PEREIRA DA SILVA" w:date="2018-08-21T16:46:00Z">
        <w:del w:id="105" w:author="Windows10" w:date="2018-08-28T16:07:00Z">
          <w:r w:rsidR="00BA6054" w:rsidDel="001E2012">
            <w:delText>,</w:delText>
          </w:r>
        </w:del>
      </w:ins>
      <w:del w:id="106" w:author="Windows10" w:date="2018-08-28T16:07:00Z">
        <w:r w:rsidR="00D66634" w:rsidDel="001E2012">
          <w:delText xml:space="preserve"> </w:delText>
        </w:r>
      </w:del>
      <w:del w:id="107" w:author="LUAN FIRMINO DE PAULA PEREIRA DA SILVA" w:date="2018-08-21T16:46:00Z">
        <w:r w:rsidR="00D66634" w:rsidDel="00BA6054">
          <w:delText xml:space="preserve">UF*, </w:delText>
        </w:r>
      </w:del>
      <w:del w:id="108" w:author="Windows10" w:date="2018-08-28T16:07:00Z">
        <w:r w:rsidR="00D66634" w:rsidDel="001E2012">
          <w:delText>CEP</w:delText>
        </w:r>
      </w:del>
      <w:del w:id="109" w:author="Windows10" w:date="2018-08-28T16:04:00Z">
        <w:r w:rsidR="00D66634" w:rsidDel="001E2012">
          <w:delText>*</w:delText>
        </w:r>
      </w:del>
      <w:ins w:id="110" w:author="LUAN FIRMINO DE PAULA PEREIRA DA SILVA" w:date="2018-08-27T15:05:00Z">
        <w:del w:id="111" w:author="Windows10" w:date="2018-08-28T16:07:00Z">
          <w:r w:rsidR="00654C75" w:rsidDel="001E2012">
            <w:delText xml:space="preserve"> e</w:delText>
          </w:r>
        </w:del>
      </w:ins>
      <w:del w:id="112" w:author="LUAN FIRMINO DE PAULA PEREIRA DA SILVA" w:date="2018-08-27T15:05:00Z">
        <w:r w:rsidR="00D66634" w:rsidDel="00654C75">
          <w:delText>,</w:delText>
        </w:r>
      </w:del>
      <w:del w:id="113" w:author="LUAN FIRMINO DE PAULA PEREIRA DA SILVA" w:date="2018-08-21T16:46:00Z">
        <w:r w:rsidR="00D66634" w:rsidDel="00BA6054">
          <w:delText xml:space="preserve"> Login*, Usuário: (Consumidor/Comerciante)*,</w:delText>
        </w:r>
      </w:del>
      <w:del w:id="114" w:author="Windows10" w:date="2018-08-28T16:07:00Z">
        <w:r w:rsidR="00D66634" w:rsidDel="001E2012">
          <w:delText xml:space="preserve"> </w:delText>
        </w:r>
      </w:del>
      <w:del w:id="115" w:author="Windows10" w:date="2018-08-28T16:04:00Z">
        <w:r w:rsidR="00D66634" w:rsidDel="001E2012">
          <w:delText>Senha*</w:delText>
        </w:r>
      </w:del>
      <w:del w:id="116" w:author="LUAN FIRMINO DE PAULA PEREIRA DA SILVA" w:date="2018-08-21T16:46:00Z">
        <w:r w:rsidR="00D66634" w:rsidDel="00BA6054">
          <w:delText xml:space="preserve"> e Confirmar senha*</w:delText>
        </w:r>
      </w:del>
      <w:del w:id="117" w:author="Windows10" w:date="2018-08-28T16:07:00Z">
        <w:r w:rsidR="00D66634" w:rsidDel="001E2012">
          <w:delText>.</w:delText>
        </w:r>
      </w:del>
      <w:ins w:id="118" w:author="Windows10" w:date="2018-08-28T16:07:00Z">
        <w:r>
          <w:t>.</w:t>
        </w:r>
      </w:ins>
    </w:p>
    <w:p w14:paraId="1FED18EA" w14:textId="1CC870E4" w:rsidR="001E2012" w:rsidRDefault="001E2012" w:rsidP="001E2012">
      <w:pPr>
        <w:tabs>
          <w:tab w:val="left" w:pos="3682"/>
        </w:tabs>
        <w:rPr>
          <w:ins w:id="119" w:author="Windows10" w:date="2018-08-28T16:09:00Z"/>
        </w:rPr>
      </w:pPr>
      <w:ins w:id="120" w:author="Windows10" w:date="2018-08-28T16:10:00Z">
        <w:r>
          <w:rPr>
            <w:b/>
          </w:rPr>
          <w:t>2</w:t>
        </w:r>
      </w:ins>
      <w:del w:id="121" w:author="Windows10" w:date="2018-08-28T16:10:00Z">
        <w:r w:rsidR="00D66634" w:rsidRPr="00965EF9" w:rsidDel="001E2012">
          <w:rPr>
            <w:b/>
          </w:rPr>
          <w:delText>1</w:delText>
        </w:r>
      </w:del>
      <w:r w:rsidR="00D66634" w:rsidRPr="00965EF9">
        <w:rPr>
          <w:b/>
        </w:rPr>
        <w:t>.3</w:t>
      </w:r>
      <w:r w:rsidR="00D66634">
        <w:t xml:space="preserve"> O sistema </w:t>
      </w:r>
      <w:del w:id="122" w:author="LUAN FIRMINO DE PAULA PEREIRA DA SILVA" w:date="2018-08-27T15:43:00Z">
        <w:r w:rsidR="00D66634" w:rsidDel="006806B8">
          <w:delText xml:space="preserve">deve </w:delText>
        </w:r>
      </w:del>
      <w:r w:rsidR="007732FC">
        <w:t>permitir</w:t>
      </w:r>
      <w:ins w:id="123" w:author="LUAN FIRMINO DE PAULA PEREIRA DA SILVA" w:date="2018-08-27T15:43:00Z">
        <w:r w:rsidR="006806B8">
          <w:t>á</w:t>
        </w:r>
      </w:ins>
      <w:r w:rsidR="007732FC">
        <w:t xml:space="preserve"> a alteração do cadastro</w:t>
      </w:r>
      <w:r w:rsidR="00D66634">
        <w:t xml:space="preserve"> do usuário</w:t>
      </w:r>
      <w:ins w:id="124" w:author="Windows10" w:date="2018-08-28T16:47:00Z">
        <w:r w:rsidR="00CD6B96">
          <w:t xml:space="preserve"> Consumidor</w:t>
        </w:r>
      </w:ins>
      <w:r w:rsidR="00D66634">
        <w:t xml:space="preserve">: </w:t>
      </w:r>
      <w:ins w:id="125" w:author="Windows10" w:date="2018-08-28T16:09:00Z">
        <w:r>
          <w:t>Sexo, Nome, Sobrenome, Data de nascimento, E-mail*, Senha*, Telefone/Celular</w:t>
        </w:r>
        <w:r w:rsidRPr="00F47A63">
          <w:t>,</w:t>
        </w:r>
        <w:r>
          <w:t xml:space="preserve"> Endereço, Bairro, CEP,</w:t>
        </w:r>
        <w:r w:rsidDel="00B6135B">
          <w:t xml:space="preserve"> </w:t>
        </w:r>
        <w:r>
          <w:t>Cidade e Estado.</w:t>
        </w:r>
      </w:ins>
    </w:p>
    <w:p w14:paraId="452413F6" w14:textId="197E5E1C" w:rsidR="00D66634" w:rsidDel="001E2012" w:rsidRDefault="00D66634" w:rsidP="00D66634">
      <w:pPr>
        <w:tabs>
          <w:tab w:val="left" w:pos="3682"/>
        </w:tabs>
        <w:rPr>
          <w:del w:id="126" w:author="Windows10" w:date="2018-08-28T16:08:00Z"/>
        </w:rPr>
      </w:pPr>
      <w:del w:id="127" w:author="Windows10" w:date="2018-08-28T16:08:00Z">
        <w:r w:rsidDel="001E2012">
          <w:delText>Nome</w:delText>
        </w:r>
      </w:del>
      <w:ins w:id="128" w:author="LUAN FIRMINO DE PAULA PEREIRA DA SILVA" w:date="2018-08-27T15:06:00Z">
        <w:del w:id="129" w:author="Windows10" w:date="2018-08-28T16:08:00Z">
          <w:r w:rsidR="00654C75" w:rsidDel="001E2012">
            <w:delText xml:space="preserve"> Completo</w:delText>
          </w:r>
        </w:del>
      </w:ins>
      <w:del w:id="130" w:author="Windows10" w:date="2018-08-28T16:08:00Z">
        <w:r w:rsidDel="001E2012">
          <w:delText>*, Nome*, Sobrenome*, Data de Nascimento*, E-mail*, CPF*, Telefone</w:delText>
        </w:r>
      </w:del>
      <w:ins w:id="131" w:author="LUAN FIRMINO DE PAULA PEREIRA DA SILVA" w:date="2018-08-27T15:07:00Z">
        <w:del w:id="132" w:author="Windows10" w:date="2018-08-28T16:08:00Z">
          <w:r w:rsidR="00654C75" w:rsidDel="001E2012">
            <w:delText>*</w:delText>
          </w:r>
        </w:del>
      </w:ins>
      <w:del w:id="133" w:author="Windows10" w:date="2018-08-28T16:08:00Z">
        <w:r w:rsidR="007F6CAD" w:rsidDel="001E2012">
          <w:delText xml:space="preserve"> fixo</w:delText>
        </w:r>
        <w:r w:rsidDel="001E2012">
          <w:delText>, Celular*, Endereço*, Cidade*,</w:delText>
        </w:r>
      </w:del>
      <w:ins w:id="134" w:author="LUAN FIRMINO DE PAULA PEREIRA DA SILVA" w:date="2018-08-21T17:50:00Z">
        <w:del w:id="135" w:author="Windows10" w:date="2018-08-28T16:08:00Z">
          <w:r w:rsidR="00F47A63" w:rsidDel="001E2012">
            <w:delText xml:space="preserve"> Estado,</w:delText>
          </w:r>
        </w:del>
      </w:ins>
      <w:del w:id="136" w:author="Windows10" w:date="2018-08-28T16:08:00Z">
        <w:r w:rsidDel="001E2012">
          <w:delText xml:space="preserve"> UF*, CEP*, Login*, Senha* e Confirmar senha*.</w:delText>
        </w:r>
      </w:del>
    </w:p>
    <w:p w14:paraId="141E9B23" w14:textId="7A7AB28A" w:rsidR="00D66634" w:rsidDel="001E2012" w:rsidRDefault="00525C6F" w:rsidP="00D66634">
      <w:pPr>
        <w:tabs>
          <w:tab w:val="left" w:pos="3682"/>
        </w:tabs>
        <w:rPr>
          <w:del w:id="137" w:author="Windows10" w:date="2018-08-28T16:10:00Z"/>
        </w:rPr>
      </w:pPr>
      <w:ins w:id="138" w:author="Windows10" w:date="2018-08-28T16:10:00Z">
        <w:r>
          <w:rPr>
            <w:b/>
          </w:rPr>
          <w:t>2</w:t>
        </w:r>
      </w:ins>
      <w:del w:id="139" w:author="Windows10" w:date="2018-08-28T16:10:00Z">
        <w:r w:rsidR="00D66634" w:rsidRPr="00965EF9" w:rsidDel="001E2012">
          <w:rPr>
            <w:b/>
          </w:rPr>
          <w:delText>1</w:delText>
        </w:r>
      </w:del>
      <w:r w:rsidR="00D66634" w:rsidRPr="00965EF9">
        <w:rPr>
          <w:b/>
        </w:rPr>
        <w:t>.4</w:t>
      </w:r>
      <w:r w:rsidR="00D66634">
        <w:t xml:space="preserve"> O sistema </w:t>
      </w:r>
      <w:del w:id="140" w:author="LUAN FIRMINO DE PAULA PEREIRA DA SILVA" w:date="2018-08-27T15:43:00Z">
        <w:r w:rsidR="00D66634" w:rsidDel="006806B8">
          <w:delText>deve</w:delText>
        </w:r>
      </w:del>
      <w:del w:id="141" w:author="Windows10" w:date="2018-08-28T16:10:00Z">
        <w:r w:rsidR="00D66634" w:rsidDel="001E2012">
          <w:delText xml:space="preserve"> </w:delText>
        </w:r>
      </w:del>
      <w:r w:rsidR="00D66634">
        <w:t>permitir</w:t>
      </w:r>
      <w:ins w:id="142" w:author="LUAN FIRMINO DE PAULA PEREIRA DA SILVA" w:date="2018-08-27T15:43:00Z">
        <w:r w:rsidR="006806B8">
          <w:t>á</w:t>
        </w:r>
      </w:ins>
      <w:r w:rsidR="00D66634">
        <w:t xml:space="preserve"> apenas ao </w:t>
      </w:r>
      <w:ins w:id="143" w:author="Windows10" w:date="2018-08-28T16:11:00Z">
        <w:r w:rsidR="001E2012">
          <w:t xml:space="preserve">Administrador e </w:t>
        </w:r>
        <w:r>
          <w:t>usuário</w:t>
        </w:r>
        <w:r w:rsidR="001E2012">
          <w:t xml:space="preserve"> </w:t>
        </w:r>
      </w:ins>
      <w:del w:id="144" w:author="Windows10" w:date="2018-08-28T16:11:00Z">
        <w:r w:rsidR="00D66634" w:rsidDel="00525C6F">
          <w:delText xml:space="preserve">usuário </w:delText>
        </w:r>
      </w:del>
      <w:r w:rsidR="00D66634">
        <w:t>autor da conta visualizar suas próprias informações</w:t>
      </w:r>
      <w:ins w:id="145" w:author="Windows10" w:date="2018-08-28T16:10:00Z">
        <w:r w:rsidR="001E2012">
          <w:t>.</w:t>
        </w:r>
      </w:ins>
      <w:del w:id="146" w:author="Windows10" w:date="2018-08-28T16:10:00Z">
        <w:r w:rsidR="00D66634" w:rsidDel="001E2012">
          <w:delText xml:space="preserve"> privadas.</w:delText>
        </w:r>
      </w:del>
    </w:p>
    <w:p w14:paraId="61989328" w14:textId="77777777" w:rsidR="001E2012" w:rsidRDefault="001E2012" w:rsidP="00D66634">
      <w:pPr>
        <w:tabs>
          <w:tab w:val="left" w:pos="3682"/>
        </w:tabs>
        <w:rPr>
          <w:ins w:id="147" w:author="Windows10" w:date="2018-08-28T16:10:00Z"/>
          <w:b/>
        </w:rPr>
      </w:pPr>
    </w:p>
    <w:p w14:paraId="44C7935D" w14:textId="513018E0" w:rsidR="00525C6F" w:rsidRDefault="00525C6F" w:rsidP="00D66634">
      <w:pPr>
        <w:tabs>
          <w:tab w:val="left" w:pos="3682"/>
        </w:tabs>
        <w:rPr>
          <w:ins w:id="148" w:author="Windows10" w:date="2018-08-28T16:32:00Z"/>
        </w:rPr>
      </w:pPr>
      <w:ins w:id="149" w:author="Windows10" w:date="2018-08-28T16:10:00Z">
        <w:r>
          <w:rPr>
            <w:b/>
          </w:rPr>
          <w:t>2</w:t>
        </w:r>
      </w:ins>
      <w:del w:id="150" w:author="Windows10" w:date="2018-08-28T16:10:00Z">
        <w:r w:rsidR="00D66634" w:rsidRPr="00965EF9" w:rsidDel="001E2012">
          <w:rPr>
            <w:b/>
          </w:rPr>
          <w:delText>1</w:delText>
        </w:r>
      </w:del>
      <w:r w:rsidR="00D66634" w:rsidRPr="00965EF9">
        <w:rPr>
          <w:b/>
        </w:rPr>
        <w:t>.5</w:t>
      </w:r>
      <w:r w:rsidR="00D66634">
        <w:t xml:space="preserve"> O sistema </w:t>
      </w:r>
      <w:del w:id="151" w:author="LUAN FIRMINO DE PAULA PEREIRA DA SILVA" w:date="2018-08-27T15:43:00Z">
        <w:r w:rsidR="00D66634" w:rsidDel="006806B8">
          <w:delText xml:space="preserve">deve </w:delText>
        </w:r>
      </w:del>
      <w:r w:rsidR="00D66634">
        <w:t>permitir</w:t>
      </w:r>
      <w:ins w:id="152" w:author="LUAN FIRMINO DE PAULA PEREIRA DA SILVA" w:date="2018-08-27T15:43:00Z">
        <w:r w:rsidR="006806B8">
          <w:t>á</w:t>
        </w:r>
      </w:ins>
      <w:r w:rsidR="00D66634">
        <w:t xml:space="preserve"> a exclusão da conta apenas para o </w:t>
      </w:r>
      <w:ins w:id="153" w:author="Windows10" w:date="2018-08-28T16:12:00Z">
        <w:r>
          <w:t>A</w:t>
        </w:r>
      </w:ins>
      <w:del w:id="154" w:author="Windows10" w:date="2018-08-28T16:12:00Z">
        <w:r w:rsidR="00D66634" w:rsidDel="00525C6F">
          <w:delText>a</w:delText>
        </w:r>
      </w:del>
      <w:r w:rsidR="00D66634">
        <w:t xml:space="preserve">dministrador e para o usuário </w:t>
      </w:r>
      <w:del w:id="155" w:author="Windows10" w:date="2018-08-28T16:12:00Z">
        <w:r w:rsidR="00D66634" w:rsidDel="00525C6F">
          <w:delText xml:space="preserve">dono </w:delText>
        </w:r>
      </w:del>
      <w:ins w:id="156" w:author="Windows10" w:date="2018-08-28T16:12:00Z">
        <w:r>
          <w:t xml:space="preserve">autor </w:t>
        </w:r>
      </w:ins>
      <w:r w:rsidR="00D66634">
        <w:t>da respectiva conta.</w:t>
      </w:r>
    </w:p>
    <w:p w14:paraId="3D373559" w14:textId="77777777" w:rsidR="00283340" w:rsidRDefault="00283340" w:rsidP="00D66634">
      <w:pPr>
        <w:tabs>
          <w:tab w:val="left" w:pos="3682"/>
        </w:tabs>
        <w:rPr>
          <w:ins w:id="157" w:author="LUAN FIRMINO DE PAULA PEREIRA DA SILVA" w:date="2018-08-27T16:27:00Z"/>
        </w:rPr>
      </w:pPr>
    </w:p>
    <w:p w14:paraId="79DF0D82" w14:textId="0E53C142" w:rsidR="00006537" w:rsidDel="002D5A3A" w:rsidRDefault="00006537" w:rsidP="00D66634">
      <w:pPr>
        <w:tabs>
          <w:tab w:val="left" w:pos="3682"/>
        </w:tabs>
        <w:rPr>
          <w:ins w:id="158" w:author="LUAN FIRMINO DE PAULA PEREIRA DA SILVA" w:date="2018-08-27T16:27:00Z"/>
          <w:del w:id="159" w:author="Windows10" w:date="2018-08-28T16:29:00Z"/>
        </w:rPr>
      </w:pPr>
    </w:p>
    <w:p w14:paraId="19206EE9" w14:textId="65ABB1B4" w:rsidR="00006537" w:rsidRDefault="00006537" w:rsidP="00006537">
      <w:pPr>
        <w:pStyle w:val="Ttulo3"/>
        <w:numPr>
          <w:ilvl w:val="0"/>
          <w:numId w:val="0"/>
        </w:numPr>
        <w:ind w:left="720" w:hanging="720"/>
        <w:rPr>
          <w:ins w:id="160" w:author="LUAN FIRMINO DE PAULA PEREIRA DA SILVA" w:date="2018-08-27T16:27:00Z"/>
        </w:rPr>
      </w:pPr>
      <w:ins w:id="161" w:author="LUAN FIRMINO DE PAULA PEREIRA DA SILVA" w:date="2018-08-27T16:27:00Z">
        <w:r>
          <w:t>RF0</w:t>
        </w:r>
      </w:ins>
      <w:ins w:id="162" w:author="Windows10" w:date="2018-08-28T16:29:00Z">
        <w:r w:rsidR="002D5A3A">
          <w:t>3</w:t>
        </w:r>
      </w:ins>
      <w:ins w:id="163" w:author="LUAN FIRMINO DE PAULA PEREIRA DA SILVA" w:date="2018-08-27T16:28:00Z">
        <w:del w:id="164" w:author="Windows10" w:date="2018-08-28T16:29:00Z">
          <w:r w:rsidDel="002D5A3A">
            <w:delText>2</w:delText>
          </w:r>
        </w:del>
      </w:ins>
      <w:ins w:id="165" w:author="LUAN FIRMINO DE PAULA PEREIRA DA SILVA" w:date="2018-08-27T16:27:00Z">
        <w:r>
          <w:t xml:space="preserve"> </w:t>
        </w:r>
      </w:ins>
      <w:ins w:id="166" w:author="Windows10" w:date="2018-08-28T16:29:00Z">
        <w:r w:rsidR="002D5A3A">
          <w:t xml:space="preserve">Criar conta </w:t>
        </w:r>
      </w:ins>
      <w:ins w:id="167" w:author="LUAN FIRMINO DE PAULA PEREIRA DA SILVA" w:date="2018-08-27T16:27:00Z">
        <w:del w:id="168" w:author="Windows10" w:date="2018-08-28T16:29:00Z">
          <w:r w:rsidDel="002D5A3A">
            <w:delText xml:space="preserve">Cadastrar </w:delText>
          </w:r>
        </w:del>
        <w:r>
          <w:t>Comerciante</w:t>
        </w:r>
      </w:ins>
    </w:p>
    <w:p w14:paraId="0C4B9433" w14:textId="623907D4" w:rsidR="00006537" w:rsidRDefault="00CD6B96" w:rsidP="00006537">
      <w:pPr>
        <w:tabs>
          <w:tab w:val="left" w:pos="3682"/>
        </w:tabs>
        <w:rPr>
          <w:ins w:id="169" w:author="LUAN FIRMINO DE PAULA PEREIRA DA SILVA" w:date="2018-08-27T16:27:00Z"/>
        </w:rPr>
      </w:pPr>
      <w:ins w:id="170" w:author="Windows10" w:date="2018-08-28T16:47:00Z">
        <w:r>
          <w:rPr>
            <w:b/>
          </w:rPr>
          <w:t>3</w:t>
        </w:r>
      </w:ins>
      <w:ins w:id="171" w:author="LUAN FIRMINO DE PAULA PEREIRA DA SILVA" w:date="2018-08-27T16:28:00Z">
        <w:del w:id="172" w:author="Windows10" w:date="2018-08-28T16:47:00Z">
          <w:r w:rsidR="00006537" w:rsidDel="00CD6B96">
            <w:rPr>
              <w:b/>
            </w:rPr>
            <w:delText>2</w:delText>
          </w:r>
        </w:del>
      </w:ins>
      <w:ins w:id="173" w:author="LUAN FIRMINO DE PAULA PEREIRA DA SILVA" w:date="2018-08-27T16:27:00Z">
        <w:r w:rsidR="00006537" w:rsidRPr="00965EF9">
          <w:rPr>
            <w:b/>
          </w:rPr>
          <w:t>.1</w:t>
        </w:r>
        <w:r w:rsidR="00006537">
          <w:t xml:space="preserve"> O </w:t>
        </w:r>
      </w:ins>
      <w:ins w:id="174" w:author="Windows10" w:date="2018-08-28T16:32:00Z">
        <w:r w:rsidR="00283340">
          <w:t>s</w:t>
        </w:r>
      </w:ins>
      <w:ins w:id="175" w:author="LUAN FIRMINO DE PAULA PEREIRA DA SILVA" w:date="2018-08-27T16:27:00Z">
        <w:del w:id="176" w:author="Windows10" w:date="2018-08-28T16:32:00Z">
          <w:r w:rsidR="00006537" w:rsidDel="00283340">
            <w:delText>S</w:delText>
          </w:r>
        </w:del>
        <w:r w:rsidR="00006537">
          <w:t>istema permitirá incluir, alterar, consultar e excluir conta</w:t>
        </w:r>
        <w:del w:id="177" w:author="Windows10" w:date="2018-08-28T16:32:00Z">
          <w:r w:rsidR="00006537" w:rsidDel="00283340">
            <w:delText>s</w:delText>
          </w:r>
        </w:del>
        <w:r w:rsidR="00006537">
          <w:t xml:space="preserve"> de usuário</w:t>
        </w:r>
      </w:ins>
      <w:ins w:id="178" w:author="Windows10" w:date="2018-08-28T16:47:00Z">
        <w:r>
          <w:t xml:space="preserve"> Comerciante</w:t>
        </w:r>
      </w:ins>
      <w:ins w:id="179" w:author="LUAN FIRMINO DE PAULA PEREIRA DA SILVA" w:date="2018-08-27T16:27:00Z">
        <w:r w:rsidR="00006537">
          <w:t>.</w:t>
        </w:r>
      </w:ins>
    </w:p>
    <w:p w14:paraId="4A811ACE" w14:textId="3D51B516" w:rsidR="00006537" w:rsidRDefault="00CD6B96" w:rsidP="00006537">
      <w:pPr>
        <w:tabs>
          <w:tab w:val="left" w:pos="3682"/>
        </w:tabs>
        <w:rPr>
          <w:ins w:id="180" w:author="LUAN FIRMINO DE PAULA PEREIRA DA SILVA" w:date="2018-08-27T16:27:00Z"/>
        </w:rPr>
      </w:pPr>
      <w:ins w:id="181" w:author="Windows10" w:date="2018-08-28T16:47:00Z">
        <w:r>
          <w:rPr>
            <w:b/>
          </w:rPr>
          <w:t>3</w:t>
        </w:r>
      </w:ins>
      <w:ins w:id="182" w:author="LUAN FIRMINO DE PAULA PEREIRA DA SILVA" w:date="2018-08-27T16:28:00Z">
        <w:del w:id="183" w:author="Windows10" w:date="2018-08-28T16:47:00Z">
          <w:r w:rsidR="00006537" w:rsidDel="00CD6B96">
            <w:rPr>
              <w:b/>
            </w:rPr>
            <w:delText>2</w:delText>
          </w:r>
        </w:del>
      </w:ins>
      <w:ins w:id="184" w:author="LUAN FIRMINO DE PAULA PEREIRA DA SILVA" w:date="2018-08-27T16:27:00Z">
        <w:r w:rsidR="00006537" w:rsidRPr="00965EF9">
          <w:rPr>
            <w:b/>
          </w:rPr>
          <w:t>.2</w:t>
        </w:r>
        <w:r w:rsidR="00006537">
          <w:t xml:space="preserve"> O sistema solicitará durante </w:t>
        </w:r>
        <w:del w:id="185" w:author="Windows10" w:date="2018-08-28T16:41:00Z">
          <w:r w:rsidR="00006537" w:rsidDel="00283340">
            <w:delText>cadastro</w:delText>
          </w:r>
        </w:del>
      </w:ins>
      <w:ins w:id="186" w:author="Windows10" w:date="2018-08-28T16:46:00Z">
        <w:r>
          <w:t xml:space="preserve">criar uma conta </w:t>
        </w:r>
      </w:ins>
      <w:ins w:id="187" w:author="LUAN FIRMINO DE PAULA PEREIRA DA SILVA" w:date="2018-08-27T16:27:00Z">
        <w:del w:id="188" w:author="Windows10" w:date="2018-08-28T16:45:00Z">
          <w:r w:rsidR="00006537" w:rsidDel="00CD6B96">
            <w:delText xml:space="preserve"> </w:delText>
          </w:r>
        </w:del>
        <w:del w:id="189" w:author="Windows10" w:date="2018-08-28T16:46:00Z">
          <w:r w:rsidR="00006537" w:rsidDel="00CD6B96">
            <w:delText xml:space="preserve">para </w:delText>
          </w:r>
        </w:del>
      </w:ins>
      <w:ins w:id="190" w:author="Windows10" w:date="2018-08-28T16:46:00Z">
        <w:r>
          <w:t xml:space="preserve">para </w:t>
        </w:r>
      </w:ins>
      <w:ins w:id="191" w:author="LUAN FIRMINO DE PAULA PEREIRA DA SILVA" w:date="2018-08-27T16:27:00Z">
        <w:r w:rsidR="00006537">
          <w:t>o usuário</w:t>
        </w:r>
      </w:ins>
      <w:ins w:id="192" w:author="Windows10" w:date="2018-08-28T16:48:00Z">
        <w:r>
          <w:t xml:space="preserve"> Comerciante</w:t>
        </w:r>
      </w:ins>
      <w:ins w:id="193" w:author="LUAN FIRMINO DE PAULA PEREIRA DA SILVA" w:date="2018-08-27T16:27:00Z">
        <w:r w:rsidR="00006537">
          <w:t xml:space="preserve">: </w:t>
        </w:r>
      </w:ins>
      <w:ins w:id="194" w:author="Windows10" w:date="2018-08-28T16:40:00Z">
        <w:r w:rsidR="00283340">
          <w:t>Sexo, Nome, Sobrenome, Data de nascimento, E-mail*, Senha*, Telefone/Celular</w:t>
        </w:r>
        <w:r w:rsidR="00283340" w:rsidRPr="00F47A63">
          <w:t>,</w:t>
        </w:r>
        <w:r w:rsidR="00283340">
          <w:t xml:space="preserve"> Endereço, CEP,</w:t>
        </w:r>
        <w:r w:rsidR="00283340" w:rsidDel="00B6135B">
          <w:t xml:space="preserve"> </w:t>
        </w:r>
        <w:r w:rsidR="00283340">
          <w:t>Cidade</w:t>
        </w:r>
        <w:r>
          <w:t xml:space="preserve">, </w:t>
        </w:r>
        <w:r w:rsidR="00283340">
          <w:t>Estado</w:t>
        </w:r>
        <w:r>
          <w:t xml:space="preserve">, </w:t>
        </w:r>
      </w:ins>
      <w:ins w:id="195" w:author="Windows10" w:date="2018-08-28T16:48:00Z">
        <w:r>
          <w:t xml:space="preserve">Nome da empresa, </w:t>
        </w:r>
      </w:ins>
      <w:ins w:id="196" w:author="Windows10" w:date="2018-08-28T16:49:00Z">
        <w:r>
          <w:t xml:space="preserve">CPNJ/CPF, </w:t>
        </w:r>
      </w:ins>
      <w:ins w:id="197" w:author="Windows10" w:date="2018-08-28T16:48:00Z">
        <w:r>
          <w:t>Endereço da empresa</w:t>
        </w:r>
      </w:ins>
      <w:ins w:id="198" w:author="Windows10" w:date="2018-08-28T16:50:00Z">
        <w:r>
          <w:t>, CEP,</w:t>
        </w:r>
        <w:r w:rsidDel="00B6135B">
          <w:t xml:space="preserve"> </w:t>
        </w:r>
        <w:r>
          <w:t>Cidade, Estado e Telefone comercial.</w:t>
        </w:r>
      </w:ins>
      <w:ins w:id="199" w:author="LUAN FIRMINO DE PAULA PEREIRA DA SILVA" w:date="2018-08-27T16:27:00Z">
        <w:del w:id="200" w:author="Windows10" w:date="2018-08-28T16:40:00Z">
          <w:r w:rsidR="00006537" w:rsidDel="00283340">
            <w:delText>Nome Completo*, E-mail*, CPF*, Telefone</w:delText>
          </w:r>
          <w:r w:rsidR="00006537" w:rsidRPr="00F47A63" w:rsidDel="00283340">
            <w:delText>*,</w:delText>
          </w:r>
          <w:r w:rsidR="00006537" w:rsidDel="00283340">
            <w:delText xml:space="preserve"> Endereço*, Cidade*, Estado*, CEP* e Senha*.</w:delText>
          </w:r>
        </w:del>
      </w:ins>
    </w:p>
    <w:p w14:paraId="55EE261A" w14:textId="31DCEE5B" w:rsidR="00006537" w:rsidDel="00AE4093" w:rsidRDefault="00AE4093" w:rsidP="00006537">
      <w:pPr>
        <w:tabs>
          <w:tab w:val="left" w:pos="3682"/>
        </w:tabs>
        <w:rPr>
          <w:ins w:id="201" w:author="LUAN FIRMINO DE PAULA PEREIRA DA SILVA" w:date="2018-08-27T16:27:00Z"/>
          <w:del w:id="202" w:author="Windows10" w:date="2018-08-28T16:52:00Z"/>
        </w:rPr>
      </w:pPr>
      <w:ins w:id="203" w:author="Windows10" w:date="2018-08-28T16:52:00Z">
        <w:r>
          <w:rPr>
            <w:b/>
          </w:rPr>
          <w:t>3</w:t>
        </w:r>
      </w:ins>
      <w:ins w:id="204" w:author="LUAN FIRMINO DE PAULA PEREIRA DA SILVA" w:date="2018-08-27T16:28:00Z">
        <w:del w:id="205" w:author="Windows10" w:date="2018-08-28T16:52:00Z">
          <w:r w:rsidR="00006537" w:rsidDel="00AE4093">
            <w:rPr>
              <w:b/>
            </w:rPr>
            <w:delText>2</w:delText>
          </w:r>
        </w:del>
      </w:ins>
      <w:ins w:id="206" w:author="LUAN FIRMINO DE PAULA PEREIRA DA SILVA" w:date="2018-08-27T16:27:00Z">
        <w:r w:rsidR="00006537" w:rsidRPr="00965EF9">
          <w:rPr>
            <w:b/>
          </w:rPr>
          <w:t>.3</w:t>
        </w:r>
        <w:r w:rsidR="00006537">
          <w:t xml:space="preserve"> </w:t>
        </w:r>
      </w:ins>
      <w:ins w:id="207" w:author="Windows10" w:date="2018-08-28T16:51:00Z">
        <w:r w:rsidR="00CD6B96">
          <w:t>O sistema permitirá a alteração do cadastro do usuário Co</w:t>
        </w:r>
        <w:r>
          <w:t>merciante</w:t>
        </w:r>
        <w:r w:rsidR="00CD6B96">
          <w:t xml:space="preserve">: </w:t>
        </w:r>
      </w:ins>
      <w:ins w:id="208" w:author="Windows10" w:date="2018-08-28T16:52:00Z">
        <w:r>
          <w:t>Sexo, Nome, Sobrenome, Data de nascimento, E-mail*, Senha*, Telefone/Celular</w:t>
        </w:r>
        <w:r w:rsidRPr="00F47A63">
          <w:t>,</w:t>
        </w:r>
        <w:r>
          <w:t xml:space="preserve"> Endereço, CEP,</w:t>
        </w:r>
        <w:r w:rsidDel="00B6135B">
          <w:t xml:space="preserve"> </w:t>
        </w:r>
        <w:r>
          <w:t>Cidade, Estado, Nome da empresa, CPNJ/CPF, Endereço da empresa, CEP,</w:t>
        </w:r>
        <w:r w:rsidDel="00B6135B">
          <w:t xml:space="preserve"> </w:t>
        </w:r>
        <w:r>
          <w:t>Cidade, Estado e Telefone comercial.</w:t>
        </w:r>
      </w:ins>
      <w:ins w:id="209" w:author="LUAN FIRMINO DE PAULA PEREIRA DA SILVA" w:date="2018-08-27T16:27:00Z">
        <w:del w:id="210" w:author="Windows10" w:date="2018-08-28T16:51:00Z">
          <w:r w:rsidR="00006537" w:rsidDel="00CD6B96">
            <w:delText>O sistema permitirá a alteração do cadastro do usuário: Nome Completo, E-mail, Telefone*, Endereço, Cidade, Estado, CEP, Senha.</w:delText>
          </w:r>
        </w:del>
      </w:ins>
    </w:p>
    <w:p w14:paraId="24133E1E" w14:textId="77777777" w:rsidR="00AE4093" w:rsidRDefault="00AE4093" w:rsidP="00006537">
      <w:pPr>
        <w:tabs>
          <w:tab w:val="left" w:pos="3682"/>
        </w:tabs>
        <w:rPr>
          <w:ins w:id="211" w:author="Windows10" w:date="2018-08-28T16:52:00Z"/>
          <w:b/>
        </w:rPr>
      </w:pPr>
    </w:p>
    <w:p w14:paraId="58CA64D9" w14:textId="77777777" w:rsidR="00B25572" w:rsidRDefault="00AE4093" w:rsidP="00B25572">
      <w:pPr>
        <w:tabs>
          <w:tab w:val="left" w:pos="3682"/>
        </w:tabs>
        <w:rPr>
          <w:ins w:id="212" w:author="Windows10" w:date="2018-08-28T16:53:00Z"/>
        </w:rPr>
      </w:pPr>
      <w:ins w:id="213" w:author="Windows10" w:date="2018-08-28T16:52:00Z">
        <w:r>
          <w:rPr>
            <w:b/>
          </w:rPr>
          <w:t>3</w:t>
        </w:r>
      </w:ins>
      <w:ins w:id="214" w:author="LUAN FIRMINO DE PAULA PEREIRA DA SILVA" w:date="2018-08-27T16:28:00Z">
        <w:del w:id="215" w:author="Windows10" w:date="2018-08-28T16:52:00Z">
          <w:r w:rsidR="00006537" w:rsidDel="00AE4093">
            <w:rPr>
              <w:b/>
            </w:rPr>
            <w:delText>2</w:delText>
          </w:r>
        </w:del>
      </w:ins>
      <w:ins w:id="216" w:author="LUAN FIRMINO DE PAULA PEREIRA DA SILVA" w:date="2018-08-27T16:27:00Z">
        <w:r w:rsidR="00006537" w:rsidRPr="00965EF9">
          <w:rPr>
            <w:b/>
          </w:rPr>
          <w:t>.4</w:t>
        </w:r>
        <w:r w:rsidR="00006537">
          <w:t xml:space="preserve"> </w:t>
        </w:r>
      </w:ins>
      <w:ins w:id="217" w:author="Windows10" w:date="2018-08-28T16:53:00Z">
        <w:r w:rsidR="00B25572">
          <w:t>O sistema permitirá apenas ao Administrador e usuário autor da conta visualizar suas próprias informações.</w:t>
        </w:r>
      </w:ins>
    </w:p>
    <w:p w14:paraId="2C38A869" w14:textId="2228FA81" w:rsidR="00006537" w:rsidDel="00B25572" w:rsidRDefault="00B25572" w:rsidP="00B25572">
      <w:pPr>
        <w:tabs>
          <w:tab w:val="left" w:pos="3682"/>
        </w:tabs>
        <w:rPr>
          <w:ins w:id="218" w:author="LUAN FIRMINO DE PAULA PEREIRA DA SILVA" w:date="2018-08-27T16:27:00Z"/>
          <w:del w:id="219" w:author="Windows10" w:date="2018-08-28T16:53:00Z"/>
        </w:rPr>
      </w:pPr>
      <w:ins w:id="220" w:author="Windows10" w:date="2018-08-28T16:53:00Z">
        <w:r>
          <w:rPr>
            <w:b/>
          </w:rPr>
          <w:t>3</w:t>
        </w:r>
        <w:r w:rsidRPr="00965EF9">
          <w:rPr>
            <w:b/>
          </w:rPr>
          <w:t>.5</w:t>
        </w:r>
        <w:r>
          <w:t xml:space="preserve"> O sistema permitirá a exclusão da conta apenas para o Administrador e para o usuário autor da respectiva conta.</w:t>
        </w:r>
      </w:ins>
      <w:ins w:id="221" w:author="LUAN FIRMINO DE PAULA PEREIRA DA SILVA" w:date="2018-08-27T16:27:00Z">
        <w:del w:id="222" w:author="Windows10" w:date="2018-08-28T16:53:00Z">
          <w:r w:rsidR="00006537" w:rsidDel="00B25572">
            <w:delText xml:space="preserve">O </w:delText>
          </w:r>
        </w:del>
      </w:ins>
      <w:ins w:id="223" w:author="LUAN FIRMINO DE PAULA PEREIRA DA SILVA" w:date="2018-08-27T16:28:00Z">
        <w:del w:id="224" w:author="Windows10" w:date="2018-08-28T16:53:00Z">
          <w:r w:rsidR="00006537" w:rsidDel="00B25572">
            <w:delText>sistema permitirá</w:delText>
          </w:r>
        </w:del>
      </w:ins>
      <w:ins w:id="225" w:author="LUAN FIRMINO DE PAULA PEREIRA DA SILVA" w:date="2018-08-27T16:27:00Z">
        <w:del w:id="226" w:author="Windows10" w:date="2018-08-28T16:53:00Z">
          <w:r w:rsidR="00006537" w:rsidDel="00B25572">
            <w:delText xml:space="preserve"> apenas ao usuário autor da conta visualizar suas próprias informações</w:delText>
          </w:r>
        </w:del>
        <w:del w:id="227" w:author="Windows10" w:date="2018-08-28T16:52:00Z">
          <w:r w:rsidR="00006537" w:rsidDel="00AE4093">
            <w:delText xml:space="preserve"> privadas.</w:delText>
          </w:r>
        </w:del>
      </w:ins>
    </w:p>
    <w:p w14:paraId="14A18C61" w14:textId="4591B6F4" w:rsidR="00006537" w:rsidDel="00B25572" w:rsidRDefault="00006537" w:rsidP="00B25572">
      <w:pPr>
        <w:tabs>
          <w:tab w:val="left" w:pos="3682"/>
        </w:tabs>
        <w:rPr>
          <w:ins w:id="228" w:author="LUAN FIRMINO DE PAULA PEREIRA DA SILVA" w:date="2018-08-27T16:27:00Z"/>
          <w:del w:id="229" w:author="Windows10" w:date="2018-08-28T16:53:00Z"/>
        </w:rPr>
      </w:pPr>
      <w:ins w:id="230" w:author="LUAN FIRMINO DE PAULA PEREIRA DA SILVA" w:date="2018-08-27T16:28:00Z">
        <w:del w:id="231" w:author="Windows10" w:date="2018-08-28T16:52:00Z">
          <w:r w:rsidDel="00AE4093">
            <w:rPr>
              <w:b/>
            </w:rPr>
            <w:delText>2</w:delText>
          </w:r>
        </w:del>
      </w:ins>
      <w:ins w:id="232" w:author="LUAN FIRMINO DE PAULA PEREIRA DA SILVA" w:date="2018-08-27T16:27:00Z">
        <w:del w:id="233" w:author="Windows10" w:date="2018-08-28T16:53:00Z">
          <w:r w:rsidRPr="00965EF9" w:rsidDel="00B25572">
            <w:rPr>
              <w:b/>
            </w:rPr>
            <w:delText>.5</w:delText>
          </w:r>
          <w:r w:rsidDel="00B25572">
            <w:delText xml:space="preserve"> O sistema permitirá a exclusão da conta apenas para o administrador e para o usuário dono da respectiva conta.</w:delText>
          </w:r>
        </w:del>
      </w:ins>
    </w:p>
    <w:p w14:paraId="3363DCF5" w14:textId="77777777" w:rsidR="00006537" w:rsidRDefault="00006537" w:rsidP="00B25572">
      <w:pPr>
        <w:tabs>
          <w:tab w:val="left" w:pos="3682"/>
        </w:tabs>
      </w:pPr>
    </w:p>
    <w:p w14:paraId="25EFEFF9" w14:textId="77777777" w:rsidR="00D66634" w:rsidRDefault="00D66634" w:rsidP="00D66634">
      <w:pPr>
        <w:tabs>
          <w:tab w:val="left" w:pos="3682"/>
        </w:tabs>
      </w:pPr>
    </w:p>
    <w:p w14:paraId="00D5E253" w14:textId="1339777C" w:rsidR="00D66634" w:rsidRDefault="007732FC" w:rsidP="00D66634">
      <w:pPr>
        <w:pStyle w:val="Ttulo3"/>
        <w:numPr>
          <w:ilvl w:val="0"/>
          <w:numId w:val="0"/>
        </w:numPr>
        <w:ind w:left="720" w:hanging="720"/>
      </w:pPr>
      <w:bookmarkStart w:id="234" w:name="_Toc516513814"/>
      <w:r>
        <w:t>RF0</w:t>
      </w:r>
      <w:ins w:id="235" w:author="Windows10" w:date="2018-08-28T16:54:00Z">
        <w:r w:rsidR="00B25572">
          <w:t>4</w:t>
        </w:r>
      </w:ins>
      <w:ins w:id="236" w:author="LUAN FIRMINO DE PAULA PEREIRA DA SILVA" w:date="2018-08-27T16:28:00Z">
        <w:del w:id="237" w:author="Windows10" w:date="2018-08-28T16:54:00Z">
          <w:r w:rsidR="00006537" w:rsidDel="00B25572">
            <w:delText>3</w:delText>
          </w:r>
        </w:del>
      </w:ins>
      <w:del w:id="238" w:author="LUAN FIRMINO DE PAULA PEREIRA DA SILVA" w:date="2018-08-27T16:28:00Z">
        <w:r w:rsidDel="00006537">
          <w:delText>2</w:delText>
        </w:r>
      </w:del>
      <w:r>
        <w:t xml:space="preserve"> Efetuar</w:t>
      </w:r>
      <w:r w:rsidR="00D66634">
        <w:t xml:space="preserve"> </w:t>
      </w:r>
      <w:ins w:id="239" w:author="LUAN FIRMINO DE PAULA PEREIRA DA SILVA" w:date="2018-08-21T17:57:00Z">
        <w:r w:rsidR="008467C6" w:rsidRPr="008467C6">
          <w:t>L</w:t>
        </w:r>
      </w:ins>
      <w:del w:id="240" w:author="LUAN FIRMINO DE PAULA PEREIRA DA SILVA" w:date="2018-08-21T17:57:00Z">
        <w:r w:rsidR="00D66634" w:rsidRPr="008467C6" w:rsidDel="008467C6">
          <w:delText>l</w:delText>
        </w:r>
      </w:del>
      <w:r w:rsidR="00D66634" w:rsidRPr="008467C6">
        <w:t>ogin</w:t>
      </w:r>
      <w:bookmarkEnd w:id="234"/>
    </w:p>
    <w:p w14:paraId="54E37973" w14:textId="5E714335" w:rsidR="00357E12" w:rsidRDefault="00B25572" w:rsidP="00D66634">
      <w:pPr>
        <w:tabs>
          <w:tab w:val="left" w:pos="3682"/>
        </w:tabs>
        <w:rPr>
          <w:ins w:id="241" w:author="LUAN FIRMINO DE PAULA PEREIRA DA SILVA" w:date="2018-08-21T17:59:00Z"/>
        </w:rPr>
      </w:pPr>
      <w:ins w:id="242" w:author="Windows10" w:date="2018-08-28T16:54:00Z">
        <w:r>
          <w:rPr>
            <w:b/>
          </w:rPr>
          <w:t>4</w:t>
        </w:r>
      </w:ins>
      <w:ins w:id="243" w:author="LUAN FIRMINO DE PAULA PEREIRA DA SILVA" w:date="2018-08-27T16:28:00Z">
        <w:del w:id="244" w:author="Windows10" w:date="2018-08-28T16:54:00Z">
          <w:r w:rsidR="00006537" w:rsidDel="00B25572">
            <w:rPr>
              <w:b/>
            </w:rPr>
            <w:delText>3</w:delText>
          </w:r>
        </w:del>
      </w:ins>
      <w:del w:id="245" w:author="LUAN FIRMINO DE PAULA PEREIRA DA SILVA" w:date="2018-08-27T16:28:00Z">
        <w:r w:rsidR="00D66634" w:rsidRPr="00991AF3" w:rsidDel="00006537">
          <w:rPr>
            <w:b/>
          </w:rPr>
          <w:delText>2</w:delText>
        </w:r>
      </w:del>
      <w:r w:rsidR="00D66634" w:rsidRPr="00991AF3">
        <w:rPr>
          <w:b/>
        </w:rPr>
        <w:t xml:space="preserve">.1 </w:t>
      </w:r>
      <w:r w:rsidR="00D66634">
        <w:t xml:space="preserve">O sistema </w:t>
      </w:r>
      <w:del w:id="246" w:author="LUAN FIRMINO DE PAULA PEREIRA DA SILVA" w:date="2018-08-27T15:44:00Z">
        <w:r w:rsidR="00D66634" w:rsidDel="00D90162">
          <w:delText xml:space="preserve">deve </w:delText>
        </w:r>
      </w:del>
      <w:r w:rsidR="00D66634">
        <w:t>controlar</w:t>
      </w:r>
      <w:ins w:id="247" w:author="LUAN FIRMINO DE PAULA PEREIRA DA SILVA" w:date="2018-08-27T15:44:00Z">
        <w:r w:rsidR="00D90162">
          <w:t>á</w:t>
        </w:r>
      </w:ins>
      <w:r w:rsidR="00D66634">
        <w:t xml:space="preserve"> o acesso de todos os usuários que utilizam os serviços e recursos oferecidos pelo sistema por meio do login, que é comp</w:t>
      </w:r>
      <w:r w:rsidR="00403284">
        <w:t xml:space="preserve">osto dos seguintes itens: </w:t>
      </w:r>
      <w:commentRangeStart w:id="248"/>
      <w:commentRangeStart w:id="249"/>
      <w:commentRangeStart w:id="250"/>
      <w:del w:id="251" w:author="LUAN FIRMINO DE PAULA PEREIRA DA SILVA" w:date="2018-08-27T15:09:00Z">
        <w:r w:rsidR="00403284" w:rsidDel="00654C75">
          <w:delText>Login</w:delText>
        </w:r>
      </w:del>
      <w:ins w:id="252" w:author="LUAN FIRMINO DE PAULA PEREIRA DA SILVA" w:date="2018-08-21T17:56:00Z">
        <w:r w:rsidR="00D455D7">
          <w:t>E-</w:t>
        </w:r>
      </w:ins>
      <w:ins w:id="253" w:author="LUAN FIRMINO DE PAULA PEREIRA DA SILVA" w:date="2018-08-21T17:55:00Z">
        <w:r w:rsidR="006833B2">
          <w:t>mail</w:t>
        </w:r>
      </w:ins>
      <w:ins w:id="254" w:author="LUAN FIRMINO DE PAULA PEREIRA DA SILVA" w:date="2018-08-21T17:56:00Z">
        <w:del w:id="255" w:author="Windows10" w:date="2018-08-28T17:06:00Z">
          <w:r w:rsidR="00D455D7" w:rsidDel="006155B3">
            <w:delText xml:space="preserve"> </w:delText>
          </w:r>
        </w:del>
      </w:ins>
      <w:commentRangeEnd w:id="248"/>
      <w:ins w:id="256" w:author="LUAN FIRMINO DE PAULA PEREIRA DA SILVA" w:date="2018-08-21T21:28:00Z">
        <w:r w:rsidR="00ED1660">
          <w:rPr>
            <w:rStyle w:val="Refdecomentrio"/>
          </w:rPr>
          <w:commentReference w:id="248"/>
        </w:r>
      </w:ins>
      <w:commentRangeEnd w:id="249"/>
      <w:r w:rsidR="007732FC">
        <w:rPr>
          <w:rStyle w:val="Refdecomentrio"/>
        </w:rPr>
        <w:commentReference w:id="249"/>
      </w:r>
      <w:commentRangeEnd w:id="250"/>
      <w:r w:rsidR="007732FC">
        <w:rPr>
          <w:rStyle w:val="Refdecomentrio"/>
        </w:rPr>
        <w:commentReference w:id="250"/>
      </w:r>
      <w:r w:rsidR="00D66634">
        <w:t>*, Senha*</w:t>
      </w:r>
      <w:del w:id="257" w:author="LUAN FIRMINO DE PAULA PEREIRA DA SILVA" w:date="2018-08-21T18:01:00Z">
        <w:r w:rsidR="00D66634" w:rsidDel="00357E12">
          <w:delText>, Tipo de usuário* (Consumidor ou Comerciante)</w:delText>
        </w:r>
      </w:del>
      <w:r w:rsidR="00D66634">
        <w:t>.</w:t>
      </w:r>
    </w:p>
    <w:p w14:paraId="7C97AA13" w14:textId="47B6CA58" w:rsidR="006155B3" w:rsidRDefault="00B25572" w:rsidP="00D66634">
      <w:pPr>
        <w:tabs>
          <w:tab w:val="left" w:pos="3682"/>
        </w:tabs>
        <w:rPr>
          <w:ins w:id="258" w:author="Windows10" w:date="2018-08-28T17:08:00Z"/>
        </w:rPr>
      </w:pPr>
      <w:ins w:id="259" w:author="Windows10" w:date="2018-08-28T16:54:00Z">
        <w:r>
          <w:rPr>
            <w:b/>
          </w:rPr>
          <w:t>4</w:t>
        </w:r>
      </w:ins>
      <w:ins w:id="260" w:author="LUAN FIRMINO DE PAULA PEREIRA DA SILVA" w:date="2018-08-27T16:28:00Z">
        <w:del w:id="261" w:author="Windows10" w:date="2018-08-28T16:54:00Z">
          <w:r w:rsidR="00006537" w:rsidDel="00B25572">
            <w:rPr>
              <w:b/>
            </w:rPr>
            <w:delText>3</w:delText>
          </w:r>
        </w:del>
      </w:ins>
      <w:ins w:id="262" w:author="LUAN FIRMINO DE PAULA PEREIRA DA SILVA" w:date="2018-08-21T18:00:00Z">
        <w:r w:rsidR="00357E12" w:rsidRPr="00991AF3">
          <w:rPr>
            <w:b/>
          </w:rPr>
          <w:t>.1.1</w:t>
        </w:r>
        <w:r w:rsidR="00357E12">
          <w:rPr>
            <w:b/>
          </w:rPr>
          <w:t xml:space="preserve"> </w:t>
        </w:r>
        <w:r w:rsidR="00357E12">
          <w:t xml:space="preserve">Os </w:t>
        </w:r>
      </w:ins>
      <w:r w:rsidR="007732FC">
        <w:t>t</w:t>
      </w:r>
      <w:ins w:id="263" w:author="LUAN FIRMINO DE PAULA PEREIRA DA SILVA" w:date="2018-08-21T18:00:00Z">
        <w:r w:rsidR="00357E12">
          <w:t>ipos de usuário</w:t>
        </w:r>
      </w:ins>
      <w:ins w:id="264" w:author="LUAN FIRMINO DE PAULA PEREIRA DA SILVA" w:date="2018-08-21T18:01:00Z">
        <w:r w:rsidR="00357E12">
          <w:t xml:space="preserve"> (Consumidor ou Comerciante) </w:t>
        </w:r>
        <w:del w:id="265" w:author="Windows10" w:date="2018-08-28T17:07:00Z">
          <w:r w:rsidR="00357E12" w:rsidDel="006155B3">
            <w:delText>devem efetuar</w:delText>
          </w:r>
        </w:del>
      </w:ins>
      <w:ins w:id="266" w:author="Windows10" w:date="2018-08-28T17:07:00Z">
        <w:r w:rsidR="006155B3">
          <w:t>efetuará</w:t>
        </w:r>
      </w:ins>
      <w:ins w:id="267" w:author="LUAN FIRMINO DE PAULA PEREIRA DA SILVA" w:date="2018-08-21T18:01:00Z">
        <w:r w:rsidR="00357E12">
          <w:t xml:space="preserve"> login</w:t>
        </w:r>
      </w:ins>
      <w:r w:rsidR="009C48B7">
        <w:t xml:space="preserve"> na mesma janela, porém, terá janelas de cadastro e de conta no sistema diferentes.</w:t>
      </w:r>
    </w:p>
    <w:p w14:paraId="5E88A0E8" w14:textId="4BB2023F" w:rsidR="00D66634" w:rsidRDefault="00B25572" w:rsidP="00D66634">
      <w:pPr>
        <w:tabs>
          <w:tab w:val="left" w:pos="3682"/>
        </w:tabs>
      </w:pPr>
      <w:ins w:id="268" w:author="Windows10" w:date="2018-08-28T16:54:00Z">
        <w:r>
          <w:rPr>
            <w:b/>
          </w:rPr>
          <w:t>4</w:t>
        </w:r>
      </w:ins>
      <w:ins w:id="269" w:author="LUAN FIRMINO DE PAULA PEREIRA DA SILVA" w:date="2018-08-27T16:28:00Z">
        <w:del w:id="270" w:author="Windows10" w:date="2018-08-28T16:54:00Z">
          <w:r w:rsidR="00006537" w:rsidDel="00B25572">
            <w:rPr>
              <w:b/>
            </w:rPr>
            <w:delText>3</w:delText>
          </w:r>
        </w:del>
      </w:ins>
      <w:del w:id="271" w:author="LUAN FIRMINO DE PAULA PEREIRA DA SILVA" w:date="2018-08-27T16:28:00Z">
        <w:r w:rsidR="00D66634" w:rsidRPr="00991AF3" w:rsidDel="00006537">
          <w:rPr>
            <w:b/>
          </w:rPr>
          <w:delText>2</w:delText>
        </w:r>
      </w:del>
      <w:r w:rsidR="00D66634" w:rsidRPr="00991AF3">
        <w:rPr>
          <w:b/>
        </w:rPr>
        <w:t>.</w:t>
      </w:r>
      <w:r w:rsidR="00D66634">
        <w:rPr>
          <w:b/>
        </w:rPr>
        <w:t>2</w:t>
      </w:r>
      <w:r w:rsidR="00D66634">
        <w:t xml:space="preserve"> O sistema </w:t>
      </w:r>
      <w:del w:id="272" w:author="LUAN FIRMINO DE PAULA PEREIRA DA SILVA" w:date="2018-08-27T15:44:00Z">
        <w:r w:rsidR="00D66634" w:rsidDel="00D90162">
          <w:delText xml:space="preserve">deve </w:delText>
        </w:r>
      </w:del>
      <w:r w:rsidR="00D66634">
        <w:t>verificar</w:t>
      </w:r>
      <w:ins w:id="273" w:author="LUAN FIRMINO DE PAULA PEREIRA DA SILVA" w:date="2018-08-27T15:44:00Z">
        <w:r w:rsidR="00D90162">
          <w:t>á</w:t>
        </w:r>
      </w:ins>
      <w:r w:rsidR="00D66634">
        <w:t xml:space="preserve"> variante ao tipo de usuário, quais atividades serão permitidas a uso.</w:t>
      </w:r>
    </w:p>
    <w:p w14:paraId="3A91D097" w14:textId="77777777" w:rsidR="00D66634" w:rsidRDefault="00D66634" w:rsidP="00D66634">
      <w:pPr>
        <w:tabs>
          <w:tab w:val="left" w:pos="3682"/>
        </w:tabs>
      </w:pPr>
    </w:p>
    <w:p w14:paraId="025CC069" w14:textId="52E51F03" w:rsidR="00D66634" w:rsidRPr="00E87AD2" w:rsidRDefault="00D66634" w:rsidP="00E87AD2">
      <w:pPr>
        <w:tabs>
          <w:tab w:val="left" w:pos="3682"/>
        </w:tabs>
        <w:rPr>
          <w:b/>
        </w:rPr>
      </w:pPr>
      <w:del w:id="274" w:author="LUAN FIRMINO DE PAULA PEREIRA DA SILVA" w:date="2018-08-27T16:28:00Z">
        <w:r w:rsidRPr="00E87AD2" w:rsidDel="00006537">
          <w:rPr>
            <w:b/>
          </w:rPr>
          <w:delText>3</w:delText>
        </w:r>
      </w:del>
      <w:del w:id="275" w:author="LUAN FIRMINO DE PAULA PEREIRA DA SILVA" w:date="2018-08-27T15:45:00Z">
        <w:r w:rsidR="007732FC" w:rsidRPr="00E87AD2" w:rsidDel="00D90162">
          <w:rPr>
            <w:b/>
          </w:rPr>
          <w:delText>de</w:delText>
        </w:r>
        <w:r w:rsidRPr="00E87AD2" w:rsidDel="00D90162">
          <w:rPr>
            <w:b/>
          </w:rPr>
          <w:delText>ve permitir</w:delText>
        </w:r>
      </w:del>
      <w:bookmarkStart w:id="276" w:name="_Toc516513816"/>
      <w:r w:rsidRPr="00E87AD2">
        <w:rPr>
          <w:b/>
        </w:rPr>
        <w:t>RF0</w:t>
      </w:r>
      <w:ins w:id="277" w:author="LUAN FIRMINO DE PAULA PEREIRA DA SILVA" w:date="2018-08-27T16:29:00Z">
        <w:r w:rsidR="00006537" w:rsidRPr="00E87AD2">
          <w:rPr>
            <w:b/>
          </w:rPr>
          <w:t>5</w:t>
        </w:r>
      </w:ins>
      <w:del w:id="278" w:author="LUAN FIRMINO DE PAULA PEREIRA DA SILVA" w:date="2018-08-27T16:29:00Z">
        <w:r w:rsidRPr="00E87AD2" w:rsidDel="00006537">
          <w:rPr>
            <w:b/>
          </w:rPr>
          <w:delText>4</w:delText>
        </w:r>
      </w:del>
      <w:r w:rsidRPr="00E87AD2">
        <w:rPr>
          <w:b/>
        </w:rPr>
        <w:t xml:space="preserve"> Cadastrar Categoria</w:t>
      </w:r>
      <w:bookmarkEnd w:id="276"/>
    </w:p>
    <w:p w14:paraId="3B4E2295" w14:textId="09CA1EE9" w:rsidR="00D66634" w:rsidRDefault="00006537" w:rsidP="00D66634">
      <w:pPr>
        <w:tabs>
          <w:tab w:val="left" w:pos="3682"/>
        </w:tabs>
      </w:pPr>
      <w:ins w:id="279" w:author="LUAN FIRMINO DE PAULA PEREIRA DA SILVA" w:date="2018-08-27T16:29:00Z">
        <w:r>
          <w:rPr>
            <w:b/>
          </w:rPr>
          <w:t>5</w:t>
        </w:r>
      </w:ins>
      <w:del w:id="280" w:author="LUAN FIRMINO DE PAULA PEREIRA DA SILVA" w:date="2018-08-27T16:29:00Z">
        <w:r w:rsidR="00D66634" w:rsidRPr="004B3F87" w:rsidDel="00006537">
          <w:rPr>
            <w:b/>
          </w:rPr>
          <w:delText>4</w:delText>
        </w:r>
      </w:del>
      <w:r w:rsidR="00D66634" w:rsidRPr="004B3F87">
        <w:rPr>
          <w:b/>
        </w:rPr>
        <w:t>.1</w:t>
      </w:r>
      <w:r w:rsidR="00D66634">
        <w:t xml:space="preserve"> </w:t>
      </w:r>
      <w:ins w:id="281" w:author="LUAN FIRMINO DE PAULA PEREIRA DA SILVA" w:date="2018-08-27T16:27:00Z">
        <w:r w:rsidR="00FD3A91">
          <w:t xml:space="preserve">O </w:t>
        </w:r>
      </w:ins>
      <w:ins w:id="282" w:author="Windows10" w:date="2018-08-28T16:32:00Z">
        <w:r w:rsidR="00FD3A91">
          <w:t>s</w:t>
        </w:r>
      </w:ins>
      <w:ins w:id="283" w:author="LUAN FIRMINO DE PAULA PEREIRA DA SILVA" w:date="2018-08-27T16:27:00Z">
        <w:del w:id="284" w:author="Windows10" w:date="2018-08-28T16:32:00Z">
          <w:r w:rsidR="00FD3A91" w:rsidDel="00283340">
            <w:delText>S</w:delText>
          </w:r>
        </w:del>
        <w:r w:rsidR="00FD3A91">
          <w:t>istema permitirá incluir, alterar, consultar e excluir</w:t>
        </w:r>
      </w:ins>
      <w:r w:rsidR="00FD3A91">
        <w:t xml:space="preserve"> </w:t>
      </w:r>
      <w:r w:rsidR="00D66634">
        <w:t xml:space="preserve">informações referentes à </w:t>
      </w:r>
      <w:r w:rsidR="00FA1A2B">
        <w:t>c</w:t>
      </w:r>
      <w:r w:rsidR="00D66634">
        <w:t>ategoria</w:t>
      </w:r>
      <w:r w:rsidR="00FA1A2B">
        <w:t xml:space="preserve"> do produto</w:t>
      </w:r>
      <w:r w:rsidR="00D66634">
        <w:t>.</w:t>
      </w:r>
    </w:p>
    <w:p w14:paraId="3F918EF0" w14:textId="69B8A210" w:rsidR="00D66634" w:rsidRDefault="00006537" w:rsidP="00D66634">
      <w:pPr>
        <w:tabs>
          <w:tab w:val="left" w:pos="3682"/>
        </w:tabs>
      </w:pPr>
      <w:ins w:id="285" w:author="LUAN FIRMINO DE PAULA PEREIRA DA SILVA" w:date="2018-08-27T16:29:00Z">
        <w:r>
          <w:rPr>
            <w:b/>
          </w:rPr>
          <w:t>5</w:t>
        </w:r>
      </w:ins>
      <w:del w:id="286" w:author="LUAN FIRMINO DE PAULA PEREIRA DA SILVA" w:date="2018-08-27T16:29:00Z">
        <w:r w:rsidR="00D66634" w:rsidRPr="004B3F87" w:rsidDel="00006537">
          <w:rPr>
            <w:b/>
          </w:rPr>
          <w:delText>4</w:delText>
        </w:r>
      </w:del>
      <w:r w:rsidR="00D66634" w:rsidRPr="004B3F87">
        <w:rPr>
          <w:b/>
        </w:rPr>
        <w:t>.</w:t>
      </w:r>
      <w:r w:rsidR="00D66634">
        <w:rPr>
          <w:b/>
        </w:rPr>
        <w:t>2</w:t>
      </w:r>
      <w:r w:rsidR="00D66634">
        <w:t xml:space="preserve"> O sistema </w:t>
      </w:r>
      <w:ins w:id="287" w:author="LUAN FIRMINO DE PAULA PEREIRA DA SILVA" w:date="2018-08-27T15:46:00Z">
        <w:r w:rsidR="00D90162">
          <w:t>permitirá</w:t>
        </w:r>
        <w:r w:rsidR="00D90162" w:rsidDel="00D90162">
          <w:t xml:space="preserve"> </w:t>
        </w:r>
      </w:ins>
      <w:del w:id="288" w:author="LUAN FIRMINO DE PAULA PEREIRA DA SILVA" w:date="2018-08-27T15:46:00Z">
        <w:r w:rsidR="00D66634" w:rsidDel="00D90162">
          <w:delText xml:space="preserve">deve permitir </w:delText>
        </w:r>
      </w:del>
      <w:r w:rsidR="00D66634">
        <w:t>que o usuário insira</w:t>
      </w:r>
      <w:ins w:id="289" w:author="Gabriela Marques" w:date="2018-08-22T19:35:00Z">
        <w:r w:rsidR="007732FC">
          <w:t xml:space="preserve"> a</w:t>
        </w:r>
      </w:ins>
      <w:r w:rsidR="00D66634">
        <w:t xml:space="preserve"> categoria </w:t>
      </w:r>
      <w:ins w:id="290" w:author="Gabriela Marques" w:date="2018-08-22T19:35:00Z">
        <w:r w:rsidR="007732FC">
          <w:t>d</w:t>
        </w:r>
      </w:ins>
      <w:r w:rsidR="00FA1A2B">
        <w:t>o seu</w:t>
      </w:r>
      <w:ins w:id="291" w:author="Gabriela Marques" w:date="2018-08-22T19:35:00Z">
        <w:r w:rsidR="007732FC">
          <w:t xml:space="preserve"> produto caso não esteja cadastrada.</w:t>
        </w:r>
      </w:ins>
      <w:del w:id="292" w:author="Gabriela Marques" w:date="2018-08-22T19:35:00Z">
        <w:r w:rsidR="00D66634" w:rsidDel="007732FC">
          <w:delText>caso</w:delText>
        </w:r>
      </w:del>
      <w:r w:rsidR="00D66634">
        <w:t xml:space="preserve"> </w:t>
      </w:r>
      <w:del w:id="293" w:author="Gabriela Marques" w:date="2018-08-22T19:35:00Z">
        <w:r w:rsidR="00D66634" w:rsidDel="007732FC">
          <w:delText>a categoria de seu produto não esteja cadastrada.</w:delText>
        </w:r>
      </w:del>
    </w:p>
    <w:p w14:paraId="4E2571BE" w14:textId="14E6C353" w:rsidR="00D66634" w:rsidRDefault="00006537" w:rsidP="00D66634">
      <w:pPr>
        <w:tabs>
          <w:tab w:val="left" w:pos="3682"/>
        </w:tabs>
      </w:pPr>
      <w:ins w:id="294" w:author="LUAN FIRMINO DE PAULA PEREIRA DA SILVA" w:date="2018-08-27T16:29:00Z">
        <w:r>
          <w:rPr>
            <w:b/>
          </w:rPr>
          <w:t>5</w:t>
        </w:r>
      </w:ins>
      <w:del w:id="295" w:author="LUAN FIRMINO DE PAULA PEREIRA DA SILVA" w:date="2018-08-27T16:29:00Z">
        <w:r w:rsidR="00D66634" w:rsidRPr="004B3F87" w:rsidDel="00006537">
          <w:rPr>
            <w:b/>
          </w:rPr>
          <w:delText>4</w:delText>
        </w:r>
      </w:del>
      <w:r w:rsidR="00D66634">
        <w:rPr>
          <w:b/>
        </w:rPr>
        <w:t>.2</w:t>
      </w:r>
      <w:r w:rsidR="00D66634" w:rsidRPr="004B3F87">
        <w:rPr>
          <w:b/>
        </w:rPr>
        <w:t>.1</w:t>
      </w:r>
      <w:r w:rsidR="00D66634">
        <w:t xml:space="preserve"> O sistema</w:t>
      </w:r>
      <w:ins w:id="296" w:author="LUAN FIRMINO DE PAULA PEREIRA DA SILVA" w:date="2018-08-27T15:46:00Z">
        <w:r w:rsidR="00D90162">
          <w:t xml:space="preserve"> </w:t>
        </w:r>
      </w:ins>
      <w:del w:id="297" w:author="LUAN FIRMINO DE PAULA PEREIRA DA SILVA" w:date="2018-08-27T15:46:00Z">
        <w:r w:rsidR="00D66634" w:rsidDel="00D90162">
          <w:delText xml:space="preserve"> deve</w:delText>
        </w:r>
      </w:del>
      <w:r w:rsidR="00D66634">
        <w:t xml:space="preserve"> </w:t>
      </w:r>
      <w:r w:rsidR="00FA1A2B">
        <w:t>incluirá</w:t>
      </w:r>
      <w:r w:rsidR="00D66634">
        <w:t xml:space="preserve"> o registro da categoria durante </w:t>
      </w:r>
      <w:r w:rsidR="00FA1A2B">
        <w:t xml:space="preserve">o </w:t>
      </w:r>
      <w:r w:rsidR="00D66634">
        <w:t>Cadastro de Produtos.</w:t>
      </w:r>
    </w:p>
    <w:p w14:paraId="0D8956BA" w14:textId="2C5876D5" w:rsidR="00D66634" w:rsidRDefault="00006537" w:rsidP="00D66634">
      <w:pPr>
        <w:tabs>
          <w:tab w:val="left" w:pos="3682"/>
        </w:tabs>
        <w:rPr>
          <w:ins w:id="298" w:author="LUAN FIRMINO DE PAULA PEREIRA DA SILVA" w:date="2018-08-27T15:21:00Z"/>
        </w:rPr>
      </w:pPr>
      <w:ins w:id="299" w:author="LUAN FIRMINO DE PAULA PEREIRA DA SILVA" w:date="2018-08-27T16:29:00Z">
        <w:r>
          <w:rPr>
            <w:b/>
          </w:rPr>
          <w:t>5</w:t>
        </w:r>
      </w:ins>
      <w:del w:id="300" w:author="LUAN FIRMINO DE PAULA PEREIRA DA SILVA" w:date="2018-08-27T16:29:00Z">
        <w:r w:rsidR="00D66634" w:rsidRPr="004B3F87" w:rsidDel="00006537">
          <w:rPr>
            <w:b/>
          </w:rPr>
          <w:delText>4</w:delText>
        </w:r>
      </w:del>
      <w:r w:rsidR="00D66634" w:rsidRPr="004B3F87">
        <w:rPr>
          <w:b/>
        </w:rPr>
        <w:t>.</w:t>
      </w:r>
      <w:r w:rsidR="00D66634">
        <w:rPr>
          <w:b/>
        </w:rPr>
        <w:t>3</w:t>
      </w:r>
      <w:r w:rsidR="00D66634">
        <w:t xml:space="preserve"> O</w:t>
      </w:r>
      <w:ins w:id="301" w:author="Gabriela Marques" w:date="2018-08-22T19:36:00Z">
        <w:r w:rsidR="007732FC">
          <w:t xml:space="preserve"> dado requerido para o cadastro será</w:t>
        </w:r>
      </w:ins>
      <w:del w:id="302" w:author="Gabriela Marques" w:date="2018-08-22T19:36:00Z">
        <w:r w:rsidR="00D66634" w:rsidDel="007732FC">
          <w:delText xml:space="preserve"> sistema deve solicitar durante cadastro</w:delText>
        </w:r>
      </w:del>
      <w:r w:rsidR="00D66634">
        <w:t xml:space="preserve">: </w:t>
      </w:r>
      <w:r w:rsidR="00FA1A2B">
        <w:t>Categoria</w:t>
      </w:r>
      <w:del w:id="303" w:author="LUAN FIRMINO DE PAULA PEREIRA DA SILVA" w:date="2018-08-21T20:58:00Z">
        <w:r w:rsidR="00D66634" w:rsidDel="00356CFF">
          <w:delText xml:space="preserve"> e Descrição*</w:delText>
        </w:r>
      </w:del>
      <w:r w:rsidR="00D66634">
        <w:t>.</w:t>
      </w:r>
    </w:p>
    <w:p w14:paraId="458C11BC" w14:textId="2B5471D6" w:rsidR="00841728" w:rsidRDefault="00006537" w:rsidP="00D66634">
      <w:pPr>
        <w:tabs>
          <w:tab w:val="left" w:pos="3682"/>
        </w:tabs>
      </w:pPr>
      <w:ins w:id="304" w:author="LUAN FIRMINO DE PAULA PEREIRA DA SILVA" w:date="2018-08-27T16:29:00Z">
        <w:r w:rsidRPr="00006537">
          <w:rPr>
            <w:b/>
            <w:rPrChange w:id="305" w:author="LUAN FIRMINO DE PAULA PEREIRA DA SILVA" w:date="2018-08-27T16:29:00Z">
              <w:rPr/>
            </w:rPrChange>
          </w:rPr>
          <w:t>5</w:t>
        </w:r>
      </w:ins>
      <w:ins w:id="306" w:author="LUAN FIRMINO DE PAULA PEREIRA DA SILVA" w:date="2018-08-27T15:21:00Z">
        <w:r w:rsidR="00841728" w:rsidRPr="00006537">
          <w:rPr>
            <w:b/>
            <w:rPrChange w:id="307" w:author="LUAN FIRMINO DE PAULA PEREIRA DA SILVA" w:date="2018-08-27T16:29:00Z">
              <w:rPr/>
            </w:rPrChange>
          </w:rPr>
          <w:t>.4</w:t>
        </w:r>
        <w:r w:rsidR="00841728">
          <w:t xml:space="preserve"> O sistema </w:t>
        </w:r>
      </w:ins>
      <w:ins w:id="308" w:author="LUAN FIRMINO DE PAULA PEREIRA DA SILVA" w:date="2018-08-27T15:46:00Z">
        <w:r w:rsidR="00D90162">
          <w:t>permitirá</w:t>
        </w:r>
      </w:ins>
      <w:ins w:id="309" w:author="LUAN FIRMINO DE PAULA PEREIRA DA SILVA" w:date="2018-08-27T15:21:00Z">
        <w:r w:rsidR="00841728">
          <w:t xml:space="preserve"> </w:t>
        </w:r>
      </w:ins>
      <w:ins w:id="310" w:author="LUAN FIRMINO DE PAULA PEREIRA DA SILVA" w:date="2018-08-27T15:22:00Z">
        <w:r w:rsidR="00841728">
          <w:t>ao</w:t>
        </w:r>
      </w:ins>
      <w:ins w:id="311" w:author="LUAN FIRMINO DE PAULA PEREIRA DA SILVA" w:date="2018-08-27T15:21:00Z">
        <w:r w:rsidR="00841728">
          <w:t xml:space="preserve"> usuário Administrador</w:t>
        </w:r>
      </w:ins>
      <w:r w:rsidR="00B431A1">
        <w:t xml:space="preserve"> e usuário Comerciante,</w:t>
      </w:r>
      <w:ins w:id="312" w:author="LUAN FIRMINO DE PAULA PEREIRA DA SILVA" w:date="2018-08-27T15:21:00Z">
        <w:r w:rsidR="00841728">
          <w:t xml:space="preserve"> alterar e excluir </w:t>
        </w:r>
      </w:ins>
      <w:ins w:id="313" w:author="LUAN FIRMINO DE PAULA PEREIRA DA SILVA" w:date="2018-08-27T15:25:00Z">
        <w:r w:rsidR="003F1F98">
          <w:t xml:space="preserve">as informações referentes </w:t>
        </w:r>
      </w:ins>
      <w:r w:rsidR="00FA1A2B">
        <w:t>à</w:t>
      </w:r>
      <w:ins w:id="314" w:author="LUAN FIRMINO DE PAULA PEREIRA DA SILVA" w:date="2018-08-27T15:25:00Z">
        <w:r w:rsidR="003F1F98">
          <w:t xml:space="preserve"> </w:t>
        </w:r>
      </w:ins>
      <w:r w:rsidR="00FA1A2B">
        <w:t>c</w:t>
      </w:r>
      <w:ins w:id="315" w:author="LUAN FIRMINO DE PAULA PEREIRA DA SILVA" w:date="2018-08-27T15:21:00Z">
        <w:r w:rsidR="00841728">
          <w:t>ategoria.</w:t>
        </w:r>
      </w:ins>
    </w:p>
    <w:p w14:paraId="68D0C2BC" w14:textId="77777777" w:rsidR="00D66634" w:rsidRDefault="00D66634" w:rsidP="00D66634">
      <w:pPr>
        <w:tabs>
          <w:tab w:val="left" w:pos="3682"/>
        </w:tabs>
      </w:pPr>
    </w:p>
    <w:p w14:paraId="2BCB83BC" w14:textId="7A6001C6" w:rsidR="00D66634" w:rsidRPr="000F2BF0" w:rsidRDefault="00D66634" w:rsidP="00D66634">
      <w:pPr>
        <w:pStyle w:val="Ttulo3"/>
        <w:numPr>
          <w:ilvl w:val="0"/>
          <w:numId w:val="0"/>
        </w:numPr>
        <w:ind w:left="720" w:hanging="720"/>
      </w:pPr>
      <w:bookmarkStart w:id="316" w:name="_Toc516513817"/>
      <w:r>
        <w:t>RF0</w:t>
      </w:r>
      <w:ins w:id="317" w:author="LUAN FIRMINO DE PAULA PEREIRA DA SILVA" w:date="2018-08-27T16:29:00Z">
        <w:r w:rsidR="00006537">
          <w:t>6</w:t>
        </w:r>
      </w:ins>
      <w:del w:id="318" w:author="LUAN FIRMINO DE PAULA PEREIRA DA SILVA" w:date="2018-08-27T16:29:00Z">
        <w:r w:rsidDel="00006537">
          <w:delText>5</w:delText>
        </w:r>
      </w:del>
      <w:r>
        <w:t xml:space="preserve"> </w:t>
      </w:r>
      <w:commentRangeStart w:id="319"/>
      <w:r>
        <w:t>Cadastrar Produto</w:t>
      </w:r>
      <w:bookmarkEnd w:id="316"/>
      <w:commentRangeEnd w:id="319"/>
      <w:r w:rsidR="009D1D79">
        <w:rPr>
          <w:rStyle w:val="Refdecomentrio"/>
          <w:rFonts w:eastAsiaTheme="minorHAnsi" w:cstheme="minorBidi"/>
          <w:b w:val="0"/>
        </w:rPr>
        <w:commentReference w:id="319"/>
      </w:r>
    </w:p>
    <w:p w14:paraId="39898A2E" w14:textId="5B065B22" w:rsidR="00D66634" w:rsidDel="00997806" w:rsidRDefault="00006537" w:rsidP="00D66634">
      <w:pPr>
        <w:tabs>
          <w:tab w:val="left" w:pos="3682"/>
        </w:tabs>
        <w:rPr>
          <w:del w:id="320" w:author="LUAN FIRMINO DE PAULA PEREIRA DA SILVA" w:date="2018-08-22T20:03:00Z"/>
        </w:rPr>
      </w:pPr>
      <w:ins w:id="321" w:author="LUAN FIRMINO DE PAULA PEREIRA DA SILVA" w:date="2018-08-27T16:29:00Z">
        <w:r>
          <w:rPr>
            <w:b/>
          </w:rPr>
          <w:t>6</w:t>
        </w:r>
      </w:ins>
      <w:del w:id="322" w:author="LUAN FIRMINO DE PAULA PEREIRA DA SILVA" w:date="2018-08-27T16:29:00Z">
        <w:r w:rsidR="00D66634" w:rsidDel="00006537">
          <w:rPr>
            <w:b/>
          </w:rPr>
          <w:delText>5</w:delText>
        </w:r>
      </w:del>
      <w:r w:rsidR="00D66634" w:rsidRPr="004B3F87">
        <w:rPr>
          <w:b/>
        </w:rPr>
        <w:t>.1</w:t>
      </w:r>
      <w:r w:rsidR="00D66634">
        <w:t xml:space="preserve"> O sistema </w:t>
      </w:r>
      <w:ins w:id="323" w:author="LUAN FIRMINO DE PAULA PEREIRA DA SILVA" w:date="2018-08-27T15:46:00Z">
        <w:r w:rsidR="00D90162">
          <w:t>permitirá</w:t>
        </w:r>
      </w:ins>
      <w:del w:id="324" w:author="LUAN FIRMINO DE PAULA PEREIRA DA SILVA" w:date="2018-08-27T15:46:00Z">
        <w:r w:rsidR="00D66634" w:rsidDel="00D90162">
          <w:delText>deve permitir</w:delText>
        </w:r>
      </w:del>
      <w:r w:rsidR="00D66634">
        <w:t xml:space="preserve"> </w:t>
      </w:r>
      <w:ins w:id="325" w:author="LUAN FIRMINO DE PAULA PEREIRA DA SILVA" w:date="2018-08-27T16:27:00Z">
        <w:r w:rsidR="00B431A1">
          <w:t>incluir, alterar, consultar e excluir</w:t>
        </w:r>
      </w:ins>
      <w:r w:rsidR="00B431A1">
        <w:t xml:space="preserve"> </w:t>
      </w:r>
      <w:r w:rsidR="00D66634">
        <w:t xml:space="preserve">as informações </w:t>
      </w:r>
      <w:del w:id="326" w:author="Gabriela Marques" w:date="2018-08-22T19:39:00Z">
        <w:r w:rsidR="00D66634" w:rsidDel="007732FC">
          <w:delText>r</w:delText>
        </w:r>
      </w:del>
      <w:ins w:id="327" w:author="Gabriela Marques" w:date="2018-08-22T19:39:00Z">
        <w:r w:rsidR="007732FC">
          <w:t>r</w:t>
        </w:r>
      </w:ins>
      <w:r w:rsidR="00D66634">
        <w:t>eferentes ao</w:t>
      </w:r>
    </w:p>
    <w:p w14:paraId="6C86DA1B" w14:textId="747F61F5" w:rsidR="00D66634" w:rsidRDefault="00D66634" w:rsidP="00D66634">
      <w:pPr>
        <w:tabs>
          <w:tab w:val="left" w:pos="3682"/>
        </w:tabs>
      </w:pPr>
      <w:del w:id="328" w:author="Gabriela Marques" w:date="2018-08-22T19:39:00Z">
        <w:r w:rsidDel="007732FC">
          <w:delText>P</w:delText>
        </w:r>
      </w:del>
      <w:ins w:id="329" w:author="Gabriela Marques" w:date="2018-08-22T19:39:00Z">
        <w:r w:rsidR="007732FC">
          <w:t xml:space="preserve"> p</w:t>
        </w:r>
      </w:ins>
      <w:r>
        <w:t>roduto.</w:t>
      </w:r>
    </w:p>
    <w:p w14:paraId="0C6A1E05" w14:textId="2B40E8FD" w:rsidR="00D66634" w:rsidRDefault="00006537" w:rsidP="00B431A1">
      <w:pPr>
        <w:tabs>
          <w:tab w:val="left" w:pos="3682"/>
        </w:tabs>
        <w:jc w:val="left"/>
      </w:pPr>
      <w:ins w:id="330" w:author="LUAN FIRMINO DE PAULA PEREIRA DA SILVA" w:date="2018-08-27T16:29:00Z">
        <w:r>
          <w:rPr>
            <w:b/>
          </w:rPr>
          <w:t>6</w:t>
        </w:r>
      </w:ins>
      <w:del w:id="331" w:author="LUAN FIRMINO DE PAULA PEREIRA DA SILVA" w:date="2018-08-27T16:29:00Z">
        <w:r w:rsidR="00D66634" w:rsidDel="00006537">
          <w:rPr>
            <w:b/>
          </w:rPr>
          <w:delText>5</w:delText>
        </w:r>
      </w:del>
      <w:r w:rsidR="00D66634" w:rsidRPr="004B3F87">
        <w:rPr>
          <w:b/>
        </w:rPr>
        <w:t>.2</w:t>
      </w:r>
      <w:r w:rsidR="00D66634">
        <w:t xml:space="preserve"> O sistema </w:t>
      </w:r>
      <w:ins w:id="332" w:author="LUAN FIRMINO DE PAULA PEREIRA DA SILVA" w:date="2018-08-27T15:46:00Z">
        <w:r w:rsidR="00D90162">
          <w:t>permitirá</w:t>
        </w:r>
      </w:ins>
      <w:del w:id="333" w:author="LUAN FIRMINO DE PAULA PEREIRA DA SILVA" w:date="2018-08-27T15:46:00Z">
        <w:r w:rsidR="00D66634" w:rsidDel="00D90162">
          <w:delText>deve permitir</w:delText>
        </w:r>
      </w:del>
      <w:del w:id="334" w:author="LUAN FIRMINO DE PAULA PEREIRA DA SILVA" w:date="2018-08-27T15:26:00Z">
        <w:r w:rsidR="00D66634" w:rsidDel="003F1F98">
          <w:delText xml:space="preserve"> que</w:delText>
        </w:r>
      </w:del>
      <w:r w:rsidR="00D66634">
        <w:t xml:space="preserve"> apenas o usuário </w:t>
      </w:r>
      <w:ins w:id="335" w:author="Gabriela Marques" w:date="2018-08-22T19:37:00Z">
        <w:r w:rsidR="007732FC">
          <w:t xml:space="preserve">do tipo </w:t>
        </w:r>
      </w:ins>
      <w:del w:id="336" w:author="Gabriela Marques" w:date="2018-08-22T19:37:00Z">
        <w:r w:rsidR="00D66634" w:rsidDel="007732FC">
          <w:delText>C</w:delText>
        </w:r>
      </w:del>
      <w:r w:rsidR="00B431A1">
        <w:t>C</w:t>
      </w:r>
      <w:r w:rsidR="00D66634">
        <w:t>omerciante possa cadastrar seu produto.</w:t>
      </w:r>
    </w:p>
    <w:p w14:paraId="5E0E61FB" w14:textId="7F36F00D" w:rsidR="002A2F21" w:rsidRDefault="00006537" w:rsidP="00B431A1">
      <w:pPr>
        <w:tabs>
          <w:tab w:val="left" w:pos="3682"/>
        </w:tabs>
        <w:jc w:val="left"/>
      </w:pPr>
      <w:ins w:id="337" w:author="LUAN FIRMINO DE PAULA PEREIRA DA SILVA" w:date="2018-08-27T16:29:00Z">
        <w:r>
          <w:rPr>
            <w:b/>
          </w:rPr>
          <w:t>6</w:t>
        </w:r>
      </w:ins>
      <w:del w:id="338" w:author="LUAN FIRMINO DE PAULA PEREIRA DA SILVA" w:date="2018-08-27T16:29:00Z">
        <w:r w:rsidR="00D66634" w:rsidDel="00006537">
          <w:rPr>
            <w:b/>
          </w:rPr>
          <w:delText>5</w:delText>
        </w:r>
      </w:del>
      <w:r w:rsidR="00D66634" w:rsidRPr="004B3F87">
        <w:rPr>
          <w:b/>
        </w:rPr>
        <w:t>.3</w:t>
      </w:r>
      <w:r w:rsidR="00D66634">
        <w:t xml:space="preserve"> O sistema </w:t>
      </w:r>
      <w:del w:id="339" w:author="LUAN FIRMINO DE PAULA PEREIRA DA SILVA" w:date="2018-08-27T15:46:00Z">
        <w:r w:rsidR="00D66634" w:rsidDel="00D90162">
          <w:delText xml:space="preserve">deve </w:delText>
        </w:r>
      </w:del>
      <w:r w:rsidR="00D66634">
        <w:t>solicitar</w:t>
      </w:r>
      <w:ins w:id="340" w:author="LUAN FIRMINO DE PAULA PEREIRA DA SILVA" w:date="2018-08-27T15:47:00Z">
        <w:r w:rsidR="00D90162">
          <w:t>á</w:t>
        </w:r>
      </w:ins>
      <w:r w:rsidR="00D66634">
        <w:t xml:space="preserve"> durante cadastro de produtos: </w:t>
      </w:r>
      <w:ins w:id="341" w:author="LUAN FIRMINO DE PAULA PEREIRA DA SILVA" w:date="2018-08-27T15:28:00Z">
        <w:r w:rsidR="004E2E2A">
          <w:t>Nome da Empresa</w:t>
        </w:r>
      </w:ins>
      <w:r w:rsidR="004E2E2A">
        <w:t xml:space="preserve">, </w:t>
      </w:r>
      <w:commentRangeStart w:id="342"/>
      <w:commentRangeStart w:id="343"/>
      <w:del w:id="344" w:author="LUAN FIRMINO DE PAULA PEREIRA DA SILVA" w:date="2018-08-22T20:03:00Z">
        <w:r w:rsidR="002A2F21" w:rsidDel="00997806">
          <w:delText>Código*</w:delText>
        </w:r>
      </w:del>
      <w:commentRangeEnd w:id="342"/>
      <w:r w:rsidR="009D1D79">
        <w:rPr>
          <w:rStyle w:val="Refdecomentrio"/>
        </w:rPr>
        <w:commentReference w:id="342"/>
      </w:r>
      <w:commentRangeEnd w:id="343"/>
      <w:r w:rsidR="007732FC">
        <w:rPr>
          <w:rStyle w:val="Refdecomentrio"/>
        </w:rPr>
        <w:commentReference w:id="343"/>
      </w:r>
      <w:del w:id="345" w:author="LUAN FIRMINO DE PAULA PEREIRA DA SILVA" w:date="2018-08-22T20:03:00Z">
        <w:r w:rsidR="002A2F21" w:rsidDel="00997806">
          <w:delText xml:space="preserve">, </w:delText>
        </w:r>
      </w:del>
      <w:r w:rsidR="002A2F21">
        <w:t xml:space="preserve">Nome do </w:t>
      </w:r>
      <w:r w:rsidR="004E2E2A">
        <w:t>P</w:t>
      </w:r>
      <w:r w:rsidR="002A2F21">
        <w:t xml:space="preserve">roduto, </w:t>
      </w:r>
      <w:r w:rsidR="00B431A1">
        <w:t xml:space="preserve">Categoria, </w:t>
      </w:r>
      <w:r w:rsidR="002A2F21">
        <w:t>Descrição,</w:t>
      </w:r>
      <w:r w:rsidR="004E2E2A">
        <w:t xml:space="preserve"> </w:t>
      </w:r>
      <w:bookmarkStart w:id="346" w:name="_GoBack"/>
      <w:r w:rsidR="004E2E2A" w:rsidRPr="00FE5839">
        <w:rPr>
          <w:color w:val="FF0000"/>
        </w:rPr>
        <w:t>Data de Validade do Produto</w:t>
      </w:r>
      <w:bookmarkEnd w:id="346"/>
      <w:r w:rsidR="004E2E2A">
        <w:t xml:space="preserve"> e </w:t>
      </w:r>
      <w:del w:id="347" w:author="LUAN FIRMINO DE PAULA PEREIRA DA SILVA" w:date="2018-08-27T15:28:00Z">
        <w:r w:rsidR="002A2F21" w:rsidDel="003F1F98">
          <w:delText xml:space="preserve"> </w:delText>
        </w:r>
      </w:del>
      <w:r w:rsidR="002A2F21">
        <w:t>Preço.</w:t>
      </w:r>
      <w:del w:id="348" w:author="LUAN FIRMINO DE PAULA PEREIRA DA SILVA" w:date="2018-08-27T15:28:00Z">
        <w:r w:rsidR="002A2F21" w:rsidDel="003F1F98">
          <w:delText xml:space="preserve"> </w:delText>
        </w:r>
      </w:del>
    </w:p>
    <w:p w14:paraId="68D1D4EA" w14:textId="5DF84F7F" w:rsidR="00D66634" w:rsidRDefault="00006537" w:rsidP="00B431A1">
      <w:pPr>
        <w:tabs>
          <w:tab w:val="left" w:pos="3682"/>
        </w:tabs>
        <w:jc w:val="left"/>
      </w:pPr>
      <w:ins w:id="349" w:author="LUAN FIRMINO DE PAULA PEREIRA DA SILVA" w:date="2018-08-27T16:29:00Z">
        <w:r>
          <w:rPr>
            <w:b/>
          </w:rPr>
          <w:t>6</w:t>
        </w:r>
      </w:ins>
      <w:del w:id="350" w:author="LUAN FIRMINO DE PAULA PEREIRA DA SILVA" w:date="2018-08-27T16:29:00Z">
        <w:r w:rsidR="00D66634" w:rsidDel="00006537">
          <w:rPr>
            <w:b/>
          </w:rPr>
          <w:delText>5</w:delText>
        </w:r>
      </w:del>
      <w:r w:rsidR="00D66634" w:rsidRPr="004B3F87">
        <w:rPr>
          <w:b/>
        </w:rPr>
        <w:t>.4</w:t>
      </w:r>
      <w:r w:rsidR="00D66634">
        <w:t xml:space="preserve"> O sistema </w:t>
      </w:r>
      <w:ins w:id="351" w:author="LUAN FIRMINO DE PAULA PEREIRA DA SILVA" w:date="2018-08-27T15:47:00Z">
        <w:r w:rsidR="00D90162">
          <w:t>permitirá</w:t>
        </w:r>
      </w:ins>
      <w:del w:id="352" w:author="LUAN FIRMINO DE PAULA PEREIRA DA SILVA" w:date="2018-08-27T15:47:00Z">
        <w:r w:rsidR="00D66634" w:rsidDel="00D90162">
          <w:delText>deve permitir</w:delText>
        </w:r>
      </w:del>
      <w:r w:rsidR="00D66634">
        <w:t xml:space="preserve"> a alteração de todos os campos do produto.</w:t>
      </w:r>
    </w:p>
    <w:p w14:paraId="54E20314" w14:textId="1A0EA071" w:rsidR="00D66634" w:rsidRDefault="00006537" w:rsidP="00B431A1">
      <w:pPr>
        <w:tabs>
          <w:tab w:val="left" w:pos="3682"/>
        </w:tabs>
        <w:jc w:val="left"/>
      </w:pPr>
      <w:ins w:id="353" w:author="LUAN FIRMINO DE PAULA PEREIRA DA SILVA" w:date="2018-08-27T16:29:00Z">
        <w:r>
          <w:rPr>
            <w:b/>
          </w:rPr>
          <w:t>6</w:t>
        </w:r>
      </w:ins>
      <w:del w:id="354" w:author="LUAN FIRMINO DE PAULA PEREIRA DA SILVA" w:date="2018-08-27T16:29:00Z">
        <w:r w:rsidR="00D66634" w:rsidDel="00006537">
          <w:rPr>
            <w:b/>
          </w:rPr>
          <w:delText>5</w:delText>
        </w:r>
      </w:del>
      <w:r w:rsidR="00D66634" w:rsidRPr="004B3F87">
        <w:rPr>
          <w:b/>
        </w:rPr>
        <w:t>.5</w:t>
      </w:r>
      <w:r w:rsidR="00D66634">
        <w:t xml:space="preserve"> O sistema </w:t>
      </w:r>
      <w:ins w:id="355" w:author="LUAN FIRMINO DE PAULA PEREIRA DA SILVA" w:date="2018-08-27T15:47:00Z">
        <w:r w:rsidR="00D90162">
          <w:t>permitirá</w:t>
        </w:r>
      </w:ins>
      <w:del w:id="356" w:author="LUAN FIRMINO DE PAULA PEREIRA DA SILVA" w:date="2018-08-27T15:47:00Z">
        <w:r w:rsidR="00D66634" w:rsidDel="00D90162">
          <w:delText>deve permitir</w:delText>
        </w:r>
      </w:del>
      <w:r w:rsidR="00D66634">
        <w:t xml:space="preserve"> todos os usuários a visualizar os produtos cadastrados.</w:t>
      </w:r>
    </w:p>
    <w:p w14:paraId="7D9CE995" w14:textId="3D0E6143" w:rsidR="00D66634" w:rsidRDefault="00006537" w:rsidP="00B431A1">
      <w:pPr>
        <w:tabs>
          <w:tab w:val="left" w:pos="3682"/>
        </w:tabs>
        <w:jc w:val="left"/>
      </w:pPr>
      <w:ins w:id="357" w:author="LUAN FIRMINO DE PAULA PEREIRA DA SILVA" w:date="2018-08-27T16:30:00Z">
        <w:r>
          <w:rPr>
            <w:b/>
          </w:rPr>
          <w:t>6</w:t>
        </w:r>
      </w:ins>
      <w:del w:id="358" w:author="LUAN FIRMINO DE PAULA PEREIRA DA SILVA" w:date="2018-08-27T16:29:00Z">
        <w:r w:rsidR="00D66634" w:rsidDel="00006537">
          <w:rPr>
            <w:b/>
          </w:rPr>
          <w:delText>5</w:delText>
        </w:r>
      </w:del>
      <w:r w:rsidR="00D66634" w:rsidRPr="004B3F87">
        <w:rPr>
          <w:b/>
        </w:rPr>
        <w:t>.6</w:t>
      </w:r>
      <w:r w:rsidR="00B431A1">
        <w:t xml:space="preserve"> </w:t>
      </w:r>
      <w:r w:rsidR="00D66634">
        <w:t xml:space="preserve">O sistema </w:t>
      </w:r>
      <w:ins w:id="359" w:author="LUAN FIRMINO DE PAULA PEREIRA DA SILVA" w:date="2018-08-27T15:47:00Z">
        <w:r w:rsidR="00D90162">
          <w:t>permitirá</w:t>
        </w:r>
      </w:ins>
      <w:del w:id="360" w:author="LUAN FIRMINO DE PAULA PEREIRA DA SILVA" w:date="2018-08-27T15:47:00Z">
        <w:r w:rsidR="00D66634" w:rsidDel="00D90162">
          <w:delText>deve permitir</w:delText>
        </w:r>
      </w:del>
      <w:r w:rsidR="00D66634">
        <w:t xml:space="preserve"> ao usuário </w:t>
      </w:r>
      <w:r w:rsidR="00B431A1">
        <w:t>Administrador e usuário C</w:t>
      </w:r>
      <w:r w:rsidR="00D66634">
        <w:t>omerciante a exclu</w:t>
      </w:r>
      <w:r w:rsidR="00FD3A91">
        <w:t xml:space="preserve">ir </w:t>
      </w:r>
      <w:r w:rsidR="00D66634">
        <w:t>o produto cadastrado.</w:t>
      </w:r>
    </w:p>
    <w:p w14:paraId="07B9F8BC" w14:textId="0CE48884" w:rsidR="00D66634" w:rsidRDefault="00006537" w:rsidP="00B431A1">
      <w:pPr>
        <w:tabs>
          <w:tab w:val="left" w:pos="3682"/>
        </w:tabs>
        <w:jc w:val="left"/>
      </w:pPr>
      <w:ins w:id="361" w:author="LUAN FIRMINO DE PAULA PEREIRA DA SILVA" w:date="2018-08-27T16:30:00Z">
        <w:r>
          <w:rPr>
            <w:b/>
          </w:rPr>
          <w:t>6</w:t>
        </w:r>
      </w:ins>
      <w:del w:id="362" w:author="LUAN FIRMINO DE PAULA PEREIRA DA SILVA" w:date="2018-08-27T16:30:00Z">
        <w:r w:rsidR="00D66634" w:rsidRPr="00BB1247" w:rsidDel="00006537">
          <w:rPr>
            <w:b/>
          </w:rPr>
          <w:delText>5</w:delText>
        </w:r>
      </w:del>
      <w:r w:rsidR="00D66634" w:rsidRPr="00BB1247">
        <w:rPr>
          <w:b/>
        </w:rPr>
        <w:t>.</w:t>
      </w:r>
      <w:r w:rsidR="00D66634">
        <w:rPr>
          <w:b/>
        </w:rPr>
        <w:t>7</w:t>
      </w:r>
      <w:r w:rsidR="00D66634">
        <w:t xml:space="preserve"> O sistema </w:t>
      </w:r>
      <w:ins w:id="363" w:author="LUAN FIRMINO DE PAULA PEREIRA DA SILVA" w:date="2018-08-27T15:47:00Z">
        <w:r w:rsidR="00D90162">
          <w:t>permitirá</w:t>
        </w:r>
      </w:ins>
      <w:del w:id="364" w:author="LUAN FIRMINO DE PAULA PEREIRA DA SILVA" w:date="2018-08-27T15:47:00Z">
        <w:r w:rsidR="00D66634" w:rsidDel="00D90162">
          <w:delText>deve permitir</w:delText>
        </w:r>
      </w:del>
      <w:r w:rsidR="00D66634">
        <w:t xml:space="preserve"> a consulta dos produtos através do Nome do Produto e C</w:t>
      </w:r>
      <w:r w:rsidR="00B431A1">
        <w:t>ategoria.</w:t>
      </w:r>
    </w:p>
    <w:p w14:paraId="048804AA" w14:textId="77777777" w:rsidR="00D66634" w:rsidRDefault="00D66634" w:rsidP="00D66634">
      <w:pPr>
        <w:tabs>
          <w:tab w:val="left" w:pos="3682"/>
        </w:tabs>
      </w:pPr>
    </w:p>
    <w:p w14:paraId="7127A25B" w14:textId="37836382" w:rsidR="00D66634" w:rsidRDefault="00D66634" w:rsidP="00D66634">
      <w:pPr>
        <w:pStyle w:val="Ttulo3"/>
        <w:numPr>
          <w:ilvl w:val="0"/>
          <w:numId w:val="0"/>
        </w:numPr>
        <w:ind w:left="720" w:hanging="720"/>
      </w:pPr>
      <w:bookmarkStart w:id="365" w:name="_Toc516513818"/>
      <w:r>
        <w:t>RF0</w:t>
      </w:r>
      <w:ins w:id="366" w:author="LUAN FIRMINO DE PAULA PEREIRA DA SILVA" w:date="2018-08-27T16:30:00Z">
        <w:r w:rsidR="00006537">
          <w:t>7</w:t>
        </w:r>
      </w:ins>
      <w:del w:id="367" w:author="LUAN FIRMINO DE PAULA PEREIRA DA SILVA" w:date="2018-08-27T16:30:00Z">
        <w:r w:rsidDel="00006537">
          <w:delText>6</w:delText>
        </w:r>
      </w:del>
      <w:r>
        <w:t xml:space="preserve"> Cadastrar Promoção</w:t>
      </w:r>
      <w:bookmarkEnd w:id="365"/>
    </w:p>
    <w:p w14:paraId="188C6A88" w14:textId="62C175DD" w:rsidR="00D66634" w:rsidRDefault="00006537" w:rsidP="00D66634">
      <w:pPr>
        <w:tabs>
          <w:tab w:val="left" w:pos="3682"/>
        </w:tabs>
      </w:pPr>
      <w:ins w:id="368" w:author="LUAN FIRMINO DE PAULA PEREIRA DA SILVA" w:date="2018-08-27T16:30:00Z">
        <w:r>
          <w:rPr>
            <w:b/>
          </w:rPr>
          <w:t>7</w:t>
        </w:r>
      </w:ins>
      <w:del w:id="369" w:author="LUAN FIRMINO DE PAULA PEREIRA DA SILVA" w:date="2018-08-27T16:30:00Z">
        <w:r w:rsidR="00D66634" w:rsidRPr="00625F7E" w:rsidDel="00006537">
          <w:rPr>
            <w:b/>
          </w:rPr>
          <w:delText>6</w:delText>
        </w:r>
      </w:del>
      <w:r w:rsidR="00D66634" w:rsidRPr="00625F7E">
        <w:rPr>
          <w:b/>
        </w:rPr>
        <w:t>.1</w:t>
      </w:r>
      <w:r w:rsidR="00D66634">
        <w:t xml:space="preserve"> O sistema </w:t>
      </w:r>
      <w:del w:id="370" w:author="LUAN FIRMINO DE PAULA PEREIRA DA SILVA" w:date="2018-08-27T15:40:00Z">
        <w:r w:rsidR="00D66634" w:rsidDel="006806B8">
          <w:delText xml:space="preserve">deve </w:delText>
        </w:r>
      </w:del>
      <w:r w:rsidR="00D66634">
        <w:t>permitir</w:t>
      </w:r>
      <w:ins w:id="371" w:author="LUAN FIRMINO DE PAULA PEREIRA DA SILVA" w:date="2018-08-27T15:40:00Z">
        <w:r w:rsidR="006806B8">
          <w:t>á</w:t>
        </w:r>
      </w:ins>
      <w:r w:rsidR="00D66634">
        <w:t xml:space="preserve"> </w:t>
      </w:r>
      <w:ins w:id="372" w:author="LUAN FIRMINO DE PAULA PEREIRA DA SILVA" w:date="2018-08-27T16:27:00Z">
        <w:r w:rsidR="004E2E2A">
          <w:t>incluir, alterar, consultar e excluir</w:t>
        </w:r>
      </w:ins>
      <w:r w:rsidR="004E2E2A">
        <w:t xml:space="preserve"> informações referentes à </w:t>
      </w:r>
      <w:r w:rsidR="00D66634">
        <w:t>promo</w:t>
      </w:r>
      <w:r w:rsidR="004E2E2A">
        <w:t>ção.</w:t>
      </w:r>
    </w:p>
    <w:p w14:paraId="6BB4A35F" w14:textId="07C79352" w:rsidR="00A45B07" w:rsidRDefault="00006537" w:rsidP="008E457A">
      <w:pPr>
        <w:tabs>
          <w:tab w:val="left" w:pos="3682"/>
        </w:tabs>
      </w:pPr>
      <w:ins w:id="373" w:author="LUAN FIRMINO DE PAULA PEREIRA DA SILVA" w:date="2018-08-27T16:30:00Z">
        <w:r>
          <w:rPr>
            <w:b/>
          </w:rPr>
          <w:t>7</w:t>
        </w:r>
      </w:ins>
      <w:del w:id="374" w:author="LUAN FIRMINO DE PAULA PEREIRA DA SILVA" w:date="2018-08-27T16:30:00Z">
        <w:r w:rsidR="00D66634" w:rsidRPr="00625F7E" w:rsidDel="00006537">
          <w:rPr>
            <w:b/>
          </w:rPr>
          <w:delText>6</w:delText>
        </w:r>
      </w:del>
      <w:r w:rsidR="00D66634" w:rsidRPr="00625F7E">
        <w:rPr>
          <w:b/>
        </w:rPr>
        <w:t>.2</w:t>
      </w:r>
      <w:r w:rsidR="00D66634">
        <w:t xml:space="preserve"> O sistema </w:t>
      </w:r>
      <w:del w:id="375" w:author="LUAN FIRMINO DE PAULA PEREIRA DA SILVA" w:date="2018-08-27T15:40:00Z">
        <w:r w:rsidR="00D66634" w:rsidDel="006806B8">
          <w:delText xml:space="preserve">deve </w:delText>
        </w:r>
      </w:del>
      <w:r w:rsidR="00D66634">
        <w:t>solicitar</w:t>
      </w:r>
      <w:ins w:id="376" w:author="LUAN FIRMINO DE PAULA PEREIRA DA SILVA" w:date="2018-08-27T15:40:00Z">
        <w:r w:rsidR="006806B8">
          <w:t>á</w:t>
        </w:r>
      </w:ins>
      <w:r w:rsidR="00D66634">
        <w:t xml:space="preserve"> ao usuário </w:t>
      </w:r>
      <w:ins w:id="377" w:author="Gabriela Marques" w:date="2018-08-22T19:40:00Z">
        <w:r w:rsidR="007732FC">
          <w:t xml:space="preserve">do tipo </w:t>
        </w:r>
      </w:ins>
      <w:del w:id="378" w:author="Gabriela Marques" w:date="2018-08-22T19:40:00Z">
        <w:r w:rsidR="00D66634" w:rsidDel="007732FC">
          <w:delText>C</w:delText>
        </w:r>
      </w:del>
      <w:r w:rsidR="004E2E2A">
        <w:t>C</w:t>
      </w:r>
      <w:r w:rsidR="00D66634">
        <w:t xml:space="preserve">omerciante: </w:t>
      </w:r>
      <w:ins w:id="379" w:author="LUAN FIRMINO DE PAULA PEREIRA DA SILVA" w:date="2018-08-27T15:30:00Z">
        <w:r w:rsidR="003F1F98">
          <w:t>Nom</w:t>
        </w:r>
      </w:ins>
      <w:ins w:id="380" w:author="LUAN FIRMINO DE PAULA PEREIRA DA SILVA" w:date="2018-08-27T15:31:00Z">
        <w:r w:rsidR="003F1F98">
          <w:t xml:space="preserve">e do </w:t>
        </w:r>
      </w:ins>
      <w:r w:rsidR="004E2E2A">
        <w:t>P</w:t>
      </w:r>
      <w:del w:id="381" w:author="LUAN FIRMINO DE PAULA PEREIRA DA SILVA" w:date="2018-08-27T15:32:00Z">
        <w:r w:rsidR="00D66634" w:rsidDel="003F1F98">
          <w:delText>P</w:delText>
        </w:r>
      </w:del>
      <w:r w:rsidR="00D66634">
        <w:t>roduto</w:t>
      </w:r>
      <w:del w:id="382" w:author="LUAN FIRMINO DE PAULA PEREIRA DA SILVA" w:date="2018-08-27T15:30:00Z">
        <w:r w:rsidR="00D66634" w:rsidDel="003F1F98">
          <w:delText xml:space="preserve"> cadastrado</w:delText>
        </w:r>
      </w:del>
      <w:del w:id="383" w:author="LUAN FIRMINO DE PAULA PEREIRA DA SILVA" w:date="2018-08-27T15:32:00Z">
        <w:r w:rsidR="00D66634" w:rsidDel="003F1F98">
          <w:delText xml:space="preserve"> (RF05)</w:delText>
        </w:r>
      </w:del>
      <w:r w:rsidR="00D66634">
        <w:t xml:space="preserve">, </w:t>
      </w:r>
      <w:r w:rsidR="004E2E2A">
        <w:t>Nome da Empresa, Preço, Preço Promocional, P</w:t>
      </w:r>
      <w:r w:rsidR="00D66634">
        <w:t xml:space="preserve">orcentagem de </w:t>
      </w:r>
      <w:r w:rsidR="004E2E2A">
        <w:t>D</w:t>
      </w:r>
      <w:r w:rsidR="00D66634">
        <w:t xml:space="preserve">esconto, </w:t>
      </w:r>
      <w:r w:rsidR="008E457A">
        <w:t xml:space="preserve">Data de </w:t>
      </w:r>
      <w:del w:id="384" w:author="LUAN FIRMINO DE PAULA PEREIRA DA SILVA" w:date="2018-08-21T21:34:00Z">
        <w:r w:rsidR="008E457A" w:rsidDel="00ED1660">
          <w:delText>inicio</w:delText>
        </w:r>
      </w:del>
      <w:r w:rsidR="004E2E2A">
        <w:t>I</w:t>
      </w:r>
      <w:ins w:id="385" w:author="LUAN FIRMINO DE PAULA PEREIRA DA SILVA" w:date="2018-08-21T21:34:00Z">
        <w:r w:rsidR="00ED1660">
          <w:t>nício</w:t>
        </w:r>
      </w:ins>
      <w:r w:rsidR="008E457A">
        <w:t xml:space="preserve">, Data de </w:t>
      </w:r>
      <w:r w:rsidR="004E2E2A">
        <w:t>T</w:t>
      </w:r>
      <w:r w:rsidR="008E457A">
        <w:t>érmino.</w:t>
      </w:r>
    </w:p>
    <w:p w14:paraId="67D9D4AF" w14:textId="0E6B5D99" w:rsidR="00D66634" w:rsidRDefault="00006537" w:rsidP="00D66634">
      <w:pPr>
        <w:tabs>
          <w:tab w:val="left" w:pos="3682"/>
        </w:tabs>
      </w:pPr>
      <w:ins w:id="386" w:author="LUAN FIRMINO DE PAULA PEREIRA DA SILVA" w:date="2018-08-27T16:30:00Z">
        <w:r>
          <w:rPr>
            <w:b/>
          </w:rPr>
          <w:t>7</w:t>
        </w:r>
      </w:ins>
      <w:del w:id="387" w:author="LUAN FIRMINO DE PAULA PEREIRA DA SILVA" w:date="2018-08-27T16:30:00Z">
        <w:r w:rsidR="00D66634" w:rsidRPr="00BB1247" w:rsidDel="00006537">
          <w:rPr>
            <w:b/>
          </w:rPr>
          <w:delText>6</w:delText>
        </w:r>
      </w:del>
      <w:r w:rsidR="00D66634" w:rsidRPr="00BB1247">
        <w:rPr>
          <w:b/>
        </w:rPr>
        <w:t>.</w:t>
      </w:r>
      <w:r w:rsidR="0026186C">
        <w:rPr>
          <w:b/>
        </w:rPr>
        <w:t>3</w:t>
      </w:r>
      <w:r w:rsidR="00D66634">
        <w:t xml:space="preserve"> O sistema buscará dados </w:t>
      </w:r>
      <w:r w:rsidR="004E2E2A">
        <w:t xml:space="preserve">já </w:t>
      </w:r>
      <w:r w:rsidR="00D66634">
        <w:t xml:space="preserve">cadastrados do </w:t>
      </w:r>
      <w:ins w:id="388" w:author="LUAN FIRMINO DE PAULA PEREIRA DA SILVA" w:date="2018-08-27T15:33:00Z">
        <w:r w:rsidR="003F1F98">
          <w:t>p</w:t>
        </w:r>
      </w:ins>
      <w:del w:id="389" w:author="LUAN FIRMINO DE PAULA PEREIRA DA SILVA" w:date="2018-08-27T15:33:00Z">
        <w:r w:rsidR="00D66634" w:rsidDel="003F1F98">
          <w:delText>P</w:delText>
        </w:r>
      </w:del>
      <w:r w:rsidR="00D66634">
        <w:t>roduto</w:t>
      </w:r>
      <w:del w:id="390" w:author="LUAN FIRMINO DE PAULA PEREIRA DA SILVA" w:date="2018-08-27T15:33:00Z">
        <w:r w:rsidR="00D66634" w:rsidDel="003F1F98">
          <w:delText xml:space="preserve"> (RF05) </w:delText>
        </w:r>
      </w:del>
      <w:r w:rsidR="004E2E2A">
        <w:t xml:space="preserve"> e</w:t>
      </w:r>
      <w:r w:rsidR="00D66634">
        <w:t xml:space="preserve"> </w:t>
      </w:r>
      <w:del w:id="391" w:author="LUAN FIRMINO DE PAULA PEREIRA DA SILVA" w:date="2018-08-21T21:38:00Z">
        <w:r w:rsidR="00D66634" w:rsidDel="00F45816">
          <w:delText>acrescentará os dados já cadastrados a ficha do produto</w:delText>
        </w:r>
      </w:del>
      <w:ins w:id="392" w:author="LUAN FIRMINO DE PAULA PEREIRA DA SILVA" w:date="2018-08-21T21:38:00Z">
        <w:r w:rsidR="00F45816">
          <w:t>replicar</w:t>
        </w:r>
      </w:ins>
      <w:ins w:id="393" w:author="Gabriela Marques" w:date="2018-08-22T19:40:00Z">
        <w:r w:rsidR="007732FC">
          <w:t>á</w:t>
        </w:r>
      </w:ins>
      <w:ins w:id="394" w:author="LUAN FIRMINO DE PAULA PEREIRA DA SILVA" w:date="2018-08-21T21:38:00Z">
        <w:del w:id="395" w:author="Gabriela Marques" w:date="2018-08-22T19:40:00Z">
          <w:r w:rsidR="00F45816" w:rsidDel="007732FC">
            <w:delText>a</w:delText>
          </w:r>
        </w:del>
        <w:r w:rsidR="00F45816">
          <w:t xml:space="preserve"> junto as novas informações</w:t>
        </w:r>
      </w:ins>
      <w:r w:rsidR="004E2E2A">
        <w:t>.</w:t>
      </w:r>
    </w:p>
    <w:p w14:paraId="47F281E3" w14:textId="3D2E733B" w:rsidR="00A45B07" w:rsidRDefault="00A45B07" w:rsidP="00D66634">
      <w:pPr>
        <w:tabs>
          <w:tab w:val="left" w:pos="3682"/>
        </w:tabs>
      </w:pPr>
      <w:r w:rsidRPr="00955C73">
        <w:rPr>
          <w:b/>
        </w:rPr>
        <w:t>7.4</w:t>
      </w:r>
      <w:r>
        <w:t xml:space="preserve"> O sistema criará uma Lista de Promoções, diariamente</w:t>
      </w:r>
      <w:r w:rsidR="00955C73">
        <w:t>, contendo todas as informações referentes a promoção.</w:t>
      </w:r>
    </w:p>
    <w:p w14:paraId="04D2A11A" w14:textId="0F5E2716" w:rsidR="00955C73" w:rsidRDefault="00A45B07" w:rsidP="00D66634">
      <w:pPr>
        <w:tabs>
          <w:tab w:val="left" w:pos="3682"/>
        </w:tabs>
      </w:pPr>
      <w:r w:rsidRPr="00955C73">
        <w:rPr>
          <w:b/>
        </w:rPr>
        <w:t>7.5</w:t>
      </w:r>
      <w:r>
        <w:t xml:space="preserve"> O sistema </w:t>
      </w:r>
      <w:r w:rsidR="00955C73">
        <w:t>deixar</w:t>
      </w:r>
      <w:r>
        <w:t xml:space="preserve">á </w:t>
      </w:r>
      <w:r w:rsidR="00955C73">
        <w:t xml:space="preserve">salvo </w:t>
      </w:r>
      <w:r>
        <w:t>a Lista de Promoções</w:t>
      </w:r>
      <w:r w:rsidR="00955C73">
        <w:t xml:space="preserve"> diariamente, referente as promoções do dia respectivo.</w:t>
      </w:r>
    </w:p>
    <w:p w14:paraId="2A0E2779" w14:textId="313B5487" w:rsidR="00955C73" w:rsidRDefault="00955C73" w:rsidP="00D66634">
      <w:pPr>
        <w:tabs>
          <w:tab w:val="left" w:pos="3682"/>
        </w:tabs>
      </w:pPr>
      <w:r w:rsidRPr="00955C73">
        <w:rPr>
          <w:b/>
        </w:rPr>
        <w:t>7.6</w:t>
      </w:r>
      <w:r>
        <w:t xml:space="preserve"> O sistema dará grande importância ao item de Data de Inicio e Data de Término, pois será a partir desta informação que a Lista de Promoções será criada.</w:t>
      </w:r>
    </w:p>
    <w:p w14:paraId="2AC11D1C" w14:textId="05AF0BEA" w:rsidR="0026186C" w:rsidDel="006806B8" w:rsidRDefault="0026186C" w:rsidP="00D66634">
      <w:pPr>
        <w:tabs>
          <w:tab w:val="left" w:pos="3682"/>
        </w:tabs>
        <w:rPr>
          <w:del w:id="396" w:author="LUAN FIRMINO DE PAULA PEREIRA DA SILVA" w:date="2018-08-27T15:38:00Z"/>
        </w:rPr>
      </w:pPr>
      <w:del w:id="397" w:author="LUAN FIRMINO DE PAULA PEREIRA DA SILVA" w:date="2018-08-27T15:38:00Z">
        <w:r w:rsidRPr="0026186C" w:rsidDel="006806B8">
          <w:rPr>
            <w:b/>
          </w:rPr>
          <w:delText>6.4</w:delText>
        </w:r>
        <w:r w:rsidDel="006806B8">
          <w:delText xml:space="preserve"> O sistema deve permitir a alteração de todos os campos do produto.</w:delText>
        </w:r>
      </w:del>
    </w:p>
    <w:p w14:paraId="4D86855A" w14:textId="29DB1346" w:rsidR="00D66634" w:rsidDel="006806B8" w:rsidRDefault="00D66634" w:rsidP="00D66634">
      <w:pPr>
        <w:tabs>
          <w:tab w:val="left" w:pos="3682"/>
        </w:tabs>
        <w:rPr>
          <w:del w:id="398" w:author="LUAN FIRMINO DE PAULA PEREIRA DA SILVA" w:date="2018-08-27T15:37:00Z"/>
        </w:rPr>
      </w:pPr>
      <w:del w:id="399" w:author="LUAN FIRMINO DE PAULA PEREIRA DA SILVA" w:date="2018-08-27T15:37:00Z">
        <w:r w:rsidRPr="00BB1247" w:rsidDel="006806B8">
          <w:rPr>
            <w:b/>
          </w:rPr>
          <w:delText>6.</w:delText>
        </w:r>
      </w:del>
      <w:ins w:id="400" w:author="Gabriela Marques" w:date="2018-08-22T19:41:00Z">
        <w:del w:id="401" w:author="LUAN FIRMINO DE PAULA PEREIRA DA SILVA" w:date="2018-08-27T15:37:00Z">
          <w:r w:rsidR="007732FC" w:rsidDel="006806B8">
            <w:rPr>
              <w:b/>
            </w:rPr>
            <w:delText>4.1</w:delText>
          </w:r>
        </w:del>
      </w:ins>
      <w:del w:id="402" w:author="LUAN FIRMINO DE PAULA PEREIRA DA SILVA" w:date="2018-08-27T15:37:00Z">
        <w:r w:rsidR="0026186C" w:rsidDel="006806B8">
          <w:rPr>
            <w:b/>
          </w:rPr>
          <w:delText>5</w:delText>
        </w:r>
        <w:r w:rsidDel="006806B8">
          <w:delText xml:space="preserve"> O sistema deve permitir ao usuário </w:delText>
        </w:r>
      </w:del>
      <w:ins w:id="403" w:author="Gabriela Marques" w:date="2018-08-22T19:40:00Z">
        <w:del w:id="404" w:author="LUAN FIRMINO DE PAULA PEREIRA DA SILVA" w:date="2018-08-27T15:37:00Z">
          <w:r w:rsidR="007732FC" w:rsidDel="006806B8">
            <w:delText xml:space="preserve">do tipo </w:delText>
          </w:r>
        </w:del>
      </w:ins>
      <w:del w:id="405" w:author="LUAN FIRMINO DE PAULA PEREIRA DA SILVA" w:date="2018-08-27T15:37:00Z">
        <w:r w:rsidDel="006806B8">
          <w:delText>C</w:delText>
        </w:r>
      </w:del>
      <w:ins w:id="406" w:author="Gabriela Marques" w:date="2018-08-22T19:40:00Z">
        <w:del w:id="407" w:author="LUAN FIRMINO DE PAULA PEREIRA DA SILVA" w:date="2018-08-27T15:37:00Z">
          <w:r w:rsidR="007732FC" w:rsidDel="006806B8">
            <w:delText>c</w:delText>
          </w:r>
        </w:del>
      </w:ins>
      <w:del w:id="408" w:author="LUAN FIRMINO DE PAULA PEREIRA DA SILVA" w:date="2018-08-27T15:37:00Z">
        <w:r w:rsidDel="006806B8">
          <w:delText xml:space="preserve">omerciante </w:delText>
        </w:r>
      </w:del>
      <w:ins w:id="409" w:author="Gabriela Marques" w:date="2018-08-22T19:40:00Z">
        <w:del w:id="410" w:author="LUAN FIRMINO DE PAULA PEREIRA DA SILVA" w:date="2018-08-27T15:37:00Z">
          <w:r w:rsidR="007732FC" w:rsidDel="006806B8">
            <w:delText>realizar a alteração</w:delText>
          </w:r>
        </w:del>
      </w:ins>
      <w:del w:id="411" w:author="LUAN FIRMINO DE PAULA PEREIRA DA SILVA" w:date="2018-08-27T15:37:00Z">
        <w:r w:rsidDel="006806B8">
          <w:delText>alterar: Porcentagem de desconto</w:delText>
        </w:r>
      </w:del>
      <w:del w:id="412" w:author="LUAN FIRMINO DE PAULA PEREIRA DA SILVA" w:date="2018-08-21T21:40:00Z">
        <w:r w:rsidDel="00F45816">
          <w:delText>*</w:delText>
        </w:r>
      </w:del>
      <w:del w:id="413" w:author="LUAN FIRMINO DE PAULA PEREIRA DA SILVA" w:date="2018-08-27T15:37:00Z">
        <w:r w:rsidDel="006806B8">
          <w:delText>, Data limite da promoção</w:delText>
        </w:r>
      </w:del>
      <w:del w:id="414" w:author="LUAN FIRMINO DE PAULA PEREIRA DA SILVA" w:date="2018-08-21T21:39:00Z">
        <w:r w:rsidDel="00F45816">
          <w:delText>*</w:delText>
        </w:r>
      </w:del>
      <w:del w:id="415" w:author="LUAN FIRMINO DE PAULA PEREIRA DA SILVA" w:date="2018-08-27T15:37:00Z">
        <w:r w:rsidDel="006806B8">
          <w:delText>.</w:delText>
        </w:r>
      </w:del>
    </w:p>
    <w:p w14:paraId="3CB6A0CB" w14:textId="4B2E3308" w:rsidR="00D66634" w:rsidRDefault="00006537" w:rsidP="00D66634">
      <w:pPr>
        <w:tabs>
          <w:tab w:val="left" w:pos="3682"/>
        </w:tabs>
      </w:pPr>
      <w:ins w:id="416" w:author="LUAN FIRMINO DE PAULA PEREIRA DA SILVA" w:date="2018-08-27T16:30:00Z">
        <w:r>
          <w:rPr>
            <w:b/>
          </w:rPr>
          <w:t>7</w:t>
        </w:r>
      </w:ins>
      <w:del w:id="417" w:author="LUAN FIRMINO DE PAULA PEREIRA DA SILVA" w:date="2018-08-27T16:30:00Z">
        <w:r w:rsidR="00D66634" w:rsidRPr="00BB1247" w:rsidDel="00006537">
          <w:rPr>
            <w:b/>
          </w:rPr>
          <w:delText>6</w:delText>
        </w:r>
      </w:del>
      <w:r w:rsidR="00D66634" w:rsidRPr="00BB1247">
        <w:rPr>
          <w:b/>
        </w:rPr>
        <w:t>.</w:t>
      </w:r>
      <w:r w:rsidR="00955C73">
        <w:rPr>
          <w:b/>
        </w:rPr>
        <w:t>7</w:t>
      </w:r>
      <w:ins w:id="418" w:author="Gabriela Marques" w:date="2018-08-22T19:41:00Z">
        <w:del w:id="419" w:author="LUAN FIRMINO DE PAULA PEREIRA DA SILVA" w:date="2018-08-27T15:38:00Z">
          <w:r w:rsidR="007732FC" w:rsidDel="006806B8">
            <w:rPr>
              <w:b/>
            </w:rPr>
            <w:delText>5</w:delText>
          </w:r>
        </w:del>
      </w:ins>
      <w:del w:id="420" w:author="Gabriela Marques" w:date="2018-08-22T19:41:00Z">
        <w:r w:rsidR="0026186C" w:rsidDel="007732FC">
          <w:rPr>
            <w:b/>
          </w:rPr>
          <w:delText>6</w:delText>
        </w:r>
      </w:del>
      <w:r w:rsidR="00D66634">
        <w:t xml:space="preserve"> O sistema </w:t>
      </w:r>
      <w:del w:id="421" w:author="LUAN FIRMINO DE PAULA PEREIRA DA SILVA" w:date="2018-08-27T15:40:00Z">
        <w:r w:rsidR="00D66634" w:rsidDel="006806B8">
          <w:delText>deve</w:delText>
        </w:r>
      </w:del>
      <w:del w:id="422" w:author="Gabriela Marques" w:date="2018-08-22T19:41:00Z">
        <w:r w:rsidR="00D66634" w:rsidDel="007732FC">
          <w:delText>rá</w:delText>
        </w:r>
      </w:del>
      <w:del w:id="423" w:author="LUAN FIRMINO DE PAULA PEREIRA DA SILVA" w:date="2018-08-27T15:40:00Z">
        <w:r w:rsidR="00D66634" w:rsidDel="006806B8">
          <w:delText xml:space="preserve"> </w:delText>
        </w:r>
      </w:del>
      <w:r w:rsidR="00D66634">
        <w:t>permitir</w:t>
      </w:r>
      <w:ins w:id="424" w:author="LUAN FIRMINO DE PAULA PEREIRA DA SILVA" w:date="2018-08-27T15:40:00Z">
        <w:r w:rsidR="006806B8">
          <w:t>á</w:t>
        </w:r>
      </w:ins>
      <w:r w:rsidR="00D66634">
        <w:t xml:space="preserve"> </w:t>
      </w:r>
      <w:r w:rsidR="004E2E2A">
        <w:t>apenas</w:t>
      </w:r>
      <w:r w:rsidR="00D66634">
        <w:t xml:space="preserve"> o usuário</w:t>
      </w:r>
      <w:r w:rsidR="004E2E2A">
        <w:t xml:space="preserve"> Administrador e usuário Comerciante</w:t>
      </w:r>
      <w:r w:rsidR="00113FC5">
        <w:t xml:space="preserve">, </w:t>
      </w:r>
      <w:del w:id="425" w:author="LUAN FIRMINO DE PAULA PEREIRA DA SILVA" w:date="2018-08-27T15:40:00Z">
        <w:r w:rsidR="00D66634" w:rsidDel="006806B8">
          <w:delText>Comerciante/Consumi</w:delText>
        </w:r>
      </w:del>
      <w:r w:rsidR="004E2E2A">
        <w:t xml:space="preserve">alterar e </w:t>
      </w:r>
      <w:ins w:id="426" w:author="LUAN FIRMINO DE PAULA PEREIRA DA SILVA" w:date="2018-08-27T15:41:00Z">
        <w:r w:rsidR="006806B8">
          <w:t xml:space="preserve">excluir </w:t>
        </w:r>
      </w:ins>
      <w:r w:rsidR="00D66634">
        <w:t>os produtos em promoção.</w:t>
      </w:r>
      <w:r w:rsidR="00113FC5">
        <w:t xml:space="preserve"> </w:t>
      </w:r>
    </w:p>
    <w:p w14:paraId="76CCD2CA" w14:textId="7C3774B7" w:rsidR="00113FC5" w:rsidRDefault="00113FC5" w:rsidP="00113FC5">
      <w:pPr>
        <w:tabs>
          <w:tab w:val="left" w:pos="3682"/>
        </w:tabs>
      </w:pPr>
      <w:r w:rsidRPr="00113FC5">
        <w:rPr>
          <w:b/>
        </w:rPr>
        <w:t>7.8</w:t>
      </w:r>
      <w:r>
        <w:t xml:space="preserve"> O sistema </w:t>
      </w:r>
      <w:del w:id="427" w:author="LUAN FIRMINO DE PAULA PEREIRA DA SILVA" w:date="2018-08-27T15:40:00Z">
        <w:r w:rsidDel="006806B8">
          <w:delText>deve</w:delText>
        </w:r>
      </w:del>
      <w:del w:id="428" w:author="Gabriela Marques" w:date="2018-08-22T19:41:00Z">
        <w:r w:rsidDel="007732FC">
          <w:delText>rá</w:delText>
        </w:r>
      </w:del>
      <w:del w:id="429" w:author="LUAN FIRMINO DE PAULA PEREIRA DA SILVA" w:date="2018-08-27T15:40:00Z">
        <w:r w:rsidDel="006806B8">
          <w:delText xml:space="preserve"> </w:delText>
        </w:r>
      </w:del>
      <w:r>
        <w:t>permitir</w:t>
      </w:r>
      <w:ins w:id="430" w:author="LUAN FIRMINO DE PAULA PEREIRA DA SILVA" w:date="2018-08-27T15:40:00Z">
        <w:r>
          <w:t>á</w:t>
        </w:r>
      </w:ins>
      <w:r>
        <w:t xml:space="preserve"> apenas o usuário Administrador e usuário Comerciante, </w:t>
      </w:r>
      <w:del w:id="431" w:author="LUAN FIRMINO DE PAULA PEREIRA DA SILVA" w:date="2018-08-27T15:40:00Z">
        <w:r w:rsidDel="006806B8">
          <w:delText>Comerciante/Consum</w:delText>
        </w:r>
      </w:del>
      <w:r>
        <w:t xml:space="preserve">alterar e </w:t>
      </w:r>
      <w:ins w:id="432" w:author="LUAN FIRMINO DE PAULA PEREIRA DA SILVA" w:date="2018-08-27T15:41:00Z">
        <w:r>
          <w:t xml:space="preserve">excluir </w:t>
        </w:r>
      </w:ins>
      <w:r>
        <w:t>os produtos da Lista de Promoções.</w:t>
      </w:r>
    </w:p>
    <w:p w14:paraId="4668855C" w14:textId="75E53FC8" w:rsidR="00113FC5" w:rsidRDefault="00113FC5" w:rsidP="00D66634">
      <w:pPr>
        <w:tabs>
          <w:tab w:val="left" w:pos="3682"/>
        </w:tabs>
      </w:pPr>
    </w:p>
    <w:p w14:paraId="45435015" w14:textId="057D425D" w:rsidR="00D66634" w:rsidDel="006806B8" w:rsidRDefault="00D66634" w:rsidP="00D66634">
      <w:pPr>
        <w:tabs>
          <w:tab w:val="left" w:pos="3682"/>
        </w:tabs>
        <w:rPr>
          <w:del w:id="433" w:author="LUAN FIRMINO DE PAULA PEREIRA DA SILVA" w:date="2018-08-27T15:41:00Z"/>
        </w:rPr>
      </w:pPr>
      <w:del w:id="434" w:author="LUAN FIRMINO DE PAULA PEREIRA DA SILVA" w:date="2018-08-27T15:41:00Z">
        <w:r w:rsidRPr="00BB1247" w:rsidDel="006806B8">
          <w:rPr>
            <w:b/>
          </w:rPr>
          <w:lastRenderedPageBreak/>
          <w:delText>6.</w:delText>
        </w:r>
        <w:r w:rsidR="0026186C" w:rsidDel="006806B8">
          <w:rPr>
            <w:b/>
          </w:rPr>
          <w:delText>7</w:delText>
        </w:r>
        <w:r w:rsidDel="006806B8">
          <w:delText xml:space="preserve"> O sistema </w:delText>
        </w:r>
      </w:del>
      <w:del w:id="435" w:author="LUAN FIRMINO DE PAULA PEREIRA DA SILVA" w:date="2018-08-21T21:05:00Z">
        <w:r w:rsidDel="0093563C">
          <w:delText>devera</w:delText>
        </w:r>
      </w:del>
      <w:del w:id="436" w:author="LUAN FIRMINO DE PAULA PEREIRA DA SILVA" w:date="2018-08-27T15:41:00Z">
        <w:r w:rsidDel="006806B8">
          <w:delText xml:space="preserve"> permitir </w:delText>
        </w:r>
      </w:del>
      <w:ins w:id="437" w:author="Gabriela Marques" w:date="2018-08-22T19:41:00Z">
        <w:del w:id="438" w:author="LUAN FIRMINO DE PAULA PEREIRA DA SILVA" w:date="2018-08-27T15:41:00Z">
          <w:r w:rsidR="007732FC" w:rsidDel="006806B8">
            <w:delText xml:space="preserve"> </w:delText>
          </w:r>
        </w:del>
      </w:ins>
      <w:del w:id="439" w:author="LUAN FIRMINO DE PAULA PEREIRA DA SILVA" w:date="2018-08-27T15:41:00Z">
        <w:r w:rsidDel="006806B8">
          <w:delText>apenas o usuário</w:delText>
        </w:r>
      </w:del>
      <w:ins w:id="440" w:author="Gabriela Marques" w:date="2018-08-22T19:41:00Z">
        <w:del w:id="441" w:author="LUAN FIRMINO DE PAULA PEREIRA DA SILVA" w:date="2018-08-27T15:41:00Z">
          <w:r w:rsidR="007732FC" w:rsidDel="006806B8">
            <w:delText xml:space="preserve"> do tipo </w:delText>
          </w:r>
        </w:del>
      </w:ins>
      <w:del w:id="442" w:author="LUAN FIRMINO DE PAULA PEREIRA DA SILVA" w:date="2018-08-27T15:41:00Z">
        <w:r w:rsidDel="006806B8">
          <w:delText xml:space="preserve"> C</w:delText>
        </w:r>
      </w:del>
      <w:ins w:id="443" w:author="Gabriela Marques" w:date="2018-08-22T19:41:00Z">
        <w:del w:id="444" w:author="LUAN FIRMINO DE PAULA PEREIRA DA SILVA" w:date="2018-08-27T15:41:00Z">
          <w:r w:rsidR="007732FC" w:rsidDel="006806B8">
            <w:delText>c</w:delText>
          </w:r>
        </w:del>
      </w:ins>
      <w:del w:id="445" w:author="LUAN FIRMINO DE PAULA PEREIRA DA SILVA" w:date="2018-08-27T15:41:00Z">
        <w:r w:rsidDel="006806B8">
          <w:delText>o</w:delText>
        </w:r>
      </w:del>
      <w:ins w:id="446" w:author="Gabriela Marques" w:date="2018-08-22T19:41:00Z">
        <w:del w:id="447" w:author="LUAN FIRMINO DE PAULA PEREIRA DA SILVA" w:date="2018-08-27T15:41:00Z">
          <w:r w:rsidR="007732FC" w:rsidDel="006806B8">
            <w:delText>o</w:delText>
          </w:r>
        </w:del>
      </w:ins>
      <w:del w:id="448" w:author="LUAN FIRMINO DE PAULA PEREIRA DA SILVA" w:date="2018-08-27T15:41:00Z">
        <w:r w:rsidDel="006806B8">
          <w:delText>merciante excluir uma promoção.</w:delText>
        </w:r>
      </w:del>
    </w:p>
    <w:p w14:paraId="42640248" w14:textId="77777777" w:rsidR="00D66634" w:rsidRDefault="00D66634" w:rsidP="00D66634">
      <w:pPr>
        <w:tabs>
          <w:tab w:val="left" w:pos="3682"/>
        </w:tabs>
      </w:pPr>
    </w:p>
    <w:p w14:paraId="11B85708" w14:textId="11835C3C" w:rsidR="00D66634" w:rsidRPr="00EB24BA" w:rsidDel="004B34F5" w:rsidRDefault="00D66634" w:rsidP="00D66634">
      <w:pPr>
        <w:pStyle w:val="Ttulo3"/>
        <w:numPr>
          <w:ilvl w:val="0"/>
          <w:numId w:val="0"/>
        </w:numPr>
        <w:ind w:left="720" w:hanging="720"/>
        <w:rPr>
          <w:del w:id="449" w:author="LUAN FIRMINO DE PAULA PEREIRA DA SILVA" w:date="2018-08-21T21:08:00Z"/>
        </w:rPr>
      </w:pPr>
      <w:bookmarkStart w:id="450" w:name="_Toc516513819"/>
      <w:del w:id="451" w:author="LUAN FIRMINO DE PAULA PEREIRA DA SILVA" w:date="2018-08-21T21:08:00Z">
        <w:r w:rsidRPr="006E6DA9" w:rsidDel="004B34F5">
          <w:delText>RF07 Efetuar Venda</w:delText>
        </w:r>
        <w:bookmarkEnd w:id="450"/>
      </w:del>
    </w:p>
    <w:p w14:paraId="67EF7D55" w14:textId="0A6EC589" w:rsidR="00D66634" w:rsidRPr="00EB24BA" w:rsidDel="004B34F5" w:rsidRDefault="00D66634" w:rsidP="00D66634">
      <w:pPr>
        <w:tabs>
          <w:tab w:val="left" w:pos="3682"/>
        </w:tabs>
        <w:rPr>
          <w:del w:id="452" w:author="LUAN FIRMINO DE PAULA PEREIRA DA SILVA" w:date="2018-08-21T21:08:00Z"/>
        </w:rPr>
      </w:pPr>
      <w:del w:id="453" w:author="LUAN FIRMINO DE PAULA PEREIRA DA SILVA" w:date="2018-08-21T21:08:00Z">
        <w:r w:rsidRPr="00EB24BA" w:rsidDel="004B34F5">
          <w:rPr>
            <w:b/>
          </w:rPr>
          <w:delText>7.1</w:delText>
        </w:r>
        <w:r w:rsidRPr="00EB24BA" w:rsidDel="004B34F5">
          <w:delText xml:space="preserve"> O sistema deve permitir incluir e consultar vendas de Produtos.</w:delText>
        </w:r>
      </w:del>
    </w:p>
    <w:p w14:paraId="69A82541" w14:textId="0C3CBD1C" w:rsidR="008E457A" w:rsidRPr="00EB24BA" w:rsidDel="004B34F5" w:rsidRDefault="00D66634" w:rsidP="008E457A">
      <w:pPr>
        <w:tabs>
          <w:tab w:val="left" w:pos="3682"/>
        </w:tabs>
        <w:rPr>
          <w:del w:id="454" w:author="LUAN FIRMINO DE PAULA PEREIRA DA SILVA" w:date="2018-08-21T21:08:00Z"/>
        </w:rPr>
      </w:pPr>
      <w:del w:id="455" w:author="LUAN FIRMINO DE PAULA PEREIRA DA SILVA" w:date="2018-08-21T21:08:00Z">
        <w:r w:rsidRPr="00EB24BA" w:rsidDel="004B34F5">
          <w:rPr>
            <w:b/>
          </w:rPr>
          <w:delText>7.2</w:delText>
        </w:r>
        <w:r w:rsidRPr="00EB24BA" w:rsidDel="004B34F5">
          <w:delText xml:space="preserve"> O sistema deve solicitar durante cadastro da Venda: </w:delText>
        </w:r>
        <w:r w:rsidR="008E457A" w:rsidRPr="00EB24BA" w:rsidDel="004B34F5">
          <w:delText>Data de venda*, Data de entrega*</w:delText>
        </w:r>
        <w:r w:rsidR="008E457A" w:rsidRPr="00EB24BA" w:rsidDel="004B34F5">
          <w:rPr>
            <w:b/>
          </w:rPr>
          <w:delText xml:space="preserve">, </w:delText>
        </w:r>
        <w:r w:rsidR="008E457A" w:rsidRPr="00EB24BA" w:rsidDel="004B34F5">
          <w:delText>Unidades compradas*, Valor total*, Nome do cliente*, Forma de pagamento*.</w:delText>
        </w:r>
      </w:del>
    </w:p>
    <w:p w14:paraId="72AA26B8" w14:textId="167D12DB" w:rsidR="00D66634" w:rsidRPr="00EB24BA" w:rsidDel="004B34F5" w:rsidRDefault="00D66634" w:rsidP="00D66634">
      <w:pPr>
        <w:tabs>
          <w:tab w:val="left" w:pos="3682"/>
        </w:tabs>
        <w:rPr>
          <w:del w:id="456" w:author="LUAN FIRMINO DE PAULA PEREIRA DA SILVA" w:date="2018-08-21T21:08:00Z"/>
        </w:rPr>
      </w:pPr>
      <w:del w:id="457" w:author="LUAN FIRMINO DE PAULA PEREIRA DA SILVA" w:date="2018-08-21T21:08:00Z">
        <w:r w:rsidRPr="00EB24BA" w:rsidDel="004B34F5">
          <w:rPr>
            <w:b/>
          </w:rPr>
          <w:delText>7.3</w:delText>
        </w:r>
        <w:r w:rsidRPr="00EB24BA" w:rsidDel="004B34F5">
          <w:delText xml:space="preserve"> O sistema deve permitir consultar todos os campos do cadastro do Produto.</w:delText>
        </w:r>
      </w:del>
    </w:p>
    <w:p w14:paraId="049C6792" w14:textId="574910D5" w:rsidR="00D66634" w:rsidRPr="00EB24BA" w:rsidDel="004B34F5" w:rsidRDefault="00D66634" w:rsidP="00D66634">
      <w:pPr>
        <w:tabs>
          <w:tab w:val="left" w:pos="3682"/>
        </w:tabs>
        <w:rPr>
          <w:del w:id="458" w:author="LUAN FIRMINO DE PAULA PEREIRA DA SILVA" w:date="2018-08-21T21:08:00Z"/>
        </w:rPr>
      </w:pPr>
    </w:p>
    <w:p w14:paraId="7F3DEFED" w14:textId="0570720B" w:rsidR="00D66634" w:rsidRPr="00EB24BA" w:rsidDel="00EB24BA" w:rsidRDefault="00D66634" w:rsidP="00D66634">
      <w:pPr>
        <w:pStyle w:val="Ttulo3"/>
        <w:numPr>
          <w:ilvl w:val="0"/>
          <w:numId w:val="0"/>
        </w:numPr>
        <w:ind w:left="720" w:hanging="720"/>
        <w:rPr>
          <w:del w:id="459" w:author="LUAN FIRMINO DE PAULA PEREIRA DA SILVA" w:date="2018-08-21T21:09:00Z"/>
        </w:rPr>
      </w:pPr>
      <w:bookmarkStart w:id="460" w:name="_Toc516513820"/>
      <w:del w:id="461" w:author="LUAN FIRMINO DE PAULA PEREIRA DA SILVA" w:date="2018-08-21T21:09:00Z">
        <w:r w:rsidRPr="00EB24BA" w:rsidDel="00EB24BA">
          <w:rPr>
            <w:b w:val="0"/>
          </w:rPr>
          <w:delText>RF0</w:delText>
        </w:r>
      </w:del>
      <w:del w:id="462" w:author="LUAN FIRMINO DE PAULA PEREIRA DA SILVA" w:date="2018-08-21T21:08:00Z">
        <w:r w:rsidRPr="00EB24BA" w:rsidDel="004B34F5">
          <w:rPr>
            <w:b w:val="0"/>
          </w:rPr>
          <w:delText>8</w:delText>
        </w:r>
      </w:del>
      <w:del w:id="463" w:author="LUAN FIRMINO DE PAULA PEREIRA DA SILVA" w:date="2018-08-21T21:09:00Z">
        <w:r w:rsidRPr="00EB24BA" w:rsidDel="00EB24BA">
          <w:rPr>
            <w:b w:val="0"/>
          </w:rPr>
          <w:delText xml:space="preserve"> Barra de Pesquisa</w:delText>
        </w:r>
        <w:bookmarkEnd w:id="460"/>
      </w:del>
    </w:p>
    <w:p w14:paraId="062A5787" w14:textId="389CC9A1" w:rsidR="00D66634" w:rsidRPr="00EB24BA" w:rsidDel="00EB24BA" w:rsidRDefault="00D66634" w:rsidP="00D66634">
      <w:pPr>
        <w:tabs>
          <w:tab w:val="left" w:pos="3682"/>
        </w:tabs>
        <w:rPr>
          <w:del w:id="464" w:author="LUAN FIRMINO DE PAULA PEREIRA DA SILVA" w:date="2018-08-21T21:09:00Z"/>
        </w:rPr>
      </w:pPr>
      <w:del w:id="465" w:author="LUAN FIRMINO DE PAULA PEREIRA DA SILVA" w:date="2018-08-21T21:08:00Z">
        <w:r w:rsidRPr="00EB24BA" w:rsidDel="004B34F5">
          <w:rPr>
            <w:b/>
          </w:rPr>
          <w:delText>8</w:delText>
        </w:r>
      </w:del>
      <w:del w:id="466" w:author="LUAN FIRMINO DE PAULA PEREIRA DA SILVA" w:date="2018-08-21T21:09:00Z">
        <w:r w:rsidRPr="00EB24BA" w:rsidDel="00EB24BA">
          <w:rPr>
            <w:b/>
          </w:rPr>
          <w:delText>.1</w:delText>
        </w:r>
        <w:r w:rsidRPr="00EB24BA" w:rsidDel="00EB24BA">
          <w:delText xml:space="preserve"> O sistema deve permitir consultar produtos.</w:delText>
        </w:r>
      </w:del>
    </w:p>
    <w:p w14:paraId="216C9669" w14:textId="150DB2B1" w:rsidR="00D66634" w:rsidRPr="00EB24BA" w:rsidDel="00EB24BA" w:rsidRDefault="00D66634" w:rsidP="00D66634">
      <w:pPr>
        <w:tabs>
          <w:tab w:val="left" w:pos="3682"/>
        </w:tabs>
        <w:rPr>
          <w:del w:id="467" w:author="LUAN FIRMINO DE PAULA PEREIRA DA SILVA" w:date="2018-08-21T21:09:00Z"/>
        </w:rPr>
      </w:pPr>
      <w:del w:id="468" w:author="LUAN FIRMINO DE PAULA PEREIRA DA SILVA" w:date="2018-08-21T21:09:00Z">
        <w:r w:rsidRPr="00EB24BA" w:rsidDel="00EB24BA">
          <w:rPr>
            <w:b/>
          </w:rPr>
          <w:delText>8.2</w:delText>
        </w:r>
        <w:r w:rsidRPr="00EB24BA" w:rsidDel="00EB24BA">
          <w:delText xml:space="preserve"> O sistema deve permitir consulta por Nome, Código e Categoria.</w:delText>
        </w:r>
      </w:del>
    </w:p>
    <w:p w14:paraId="5DD2EEBE" w14:textId="498CF66F" w:rsidR="00D66634" w:rsidRPr="00EB24BA" w:rsidDel="00EB24BA" w:rsidRDefault="00D66634" w:rsidP="00D66634">
      <w:pPr>
        <w:tabs>
          <w:tab w:val="left" w:pos="3682"/>
        </w:tabs>
        <w:rPr>
          <w:del w:id="469" w:author="LUAN FIRMINO DE PAULA PEREIRA DA SILVA" w:date="2018-08-21T21:09:00Z"/>
        </w:rPr>
      </w:pPr>
    </w:p>
    <w:p w14:paraId="001DDC7F" w14:textId="212FCE09" w:rsidR="00D66634" w:rsidRDefault="00D66634" w:rsidP="00D66634">
      <w:pPr>
        <w:pStyle w:val="Ttulo3"/>
        <w:numPr>
          <w:ilvl w:val="0"/>
          <w:numId w:val="0"/>
        </w:numPr>
        <w:ind w:left="720" w:hanging="720"/>
      </w:pPr>
      <w:bookmarkStart w:id="470" w:name="_Toc516513821"/>
      <w:r w:rsidRPr="00EB24BA">
        <w:t>RF0</w:t>
      </w:r>
      <w:ins w:id="471" w:author="LUAN FIRMINO DE PAULA PEREIRA DA SILVA" w:date="2018-08-27T16:30:00Z">
        <w:r w:rsidR="00006537">
          <w:t>8</w:t>
        </w:r>
      </w:ins>
      <w:del w:id="472" w:author="LUAN FIRMINO DE PAULA PEREIRA DA SILVA" w:date="2018-08-21T21:09:00Z">
        <w:r w:rsidRPr="00EB24BA" w:rsidDel="00EB24BA">
          <w:delText>9</w:delText>
        </w:r>
      </w:del>
      <w:r>
        <w:t xml:space="preserve"> </w:t>
      </w:r>
      <w:r w:rsidR="00A45B07">
        <w:t>Avisos</w:t>
      </w:r>
      <w:r>
        <w:t xml:space="preserve"> de Notificação</w:t>
      </w:r>
      <w:bookmarkEnd w:id="470"/>
    </w:p>
    <w:p w14:paraId="0EEFFEC8" w14:textId="25CA94C5" w:rsidR="00A45B07" w:rsidRDefault="00006537">
      <w:pPr>
        <w:tabs>
          <w:tab w:val="left" w:pos="3682"/>
        </w:tabs>
      </w:pPr>
      <w:ins w:id="473" w:author="LUAN FIRMINO DE PAULA PEREIRA DA SILVA" w:date="2018-08-27T16:30:00Z">
        <w:r>
          <w:rPr>
            <w:b/>
          </w:rPr>
          <w:t>8</w:t>
        </w:r>
      </w:ins>
      <w:del w:id="474" w:author="LUAN FIRMINO DE PAULA PEREIRA DA SILVA" w:date="2018-08-21T21:09:00Z">
        <w:r w:rsidR="00D66634" w:rsidDel="00EB24BA">
          <w:rPr>
            <w:b/>
          </w:rPr>
          <w:delText>9</w:delText>
        </w:r>
      </w:del>
      <w:r w:rsidR="00D66634" w:rsidRPr="00625F7E">
        <w:rPr>
          <w:b/>
        </w:rPr>
        <w:t>.1</w:t>
      </w:r>
      <w:r w:rsidR="00D66634">
        <w:t xml:space="preserve"> </w:t>
      </w:r>
      <w:r w:rsidR="00A45B07">
        <w:t>O sistema terá como diferencial notificar todo usuário Consumidor cadastrado, das promoções cadastradas no sistema.</w:t>
      </w:r>
    </w:p>
    <w:p w14:paraId="35A19765" w14:textId="5B103F6A" w:rsidR="009D58A4" w:rsidRDefault="00A45B07">
      <w:pPr>
        <w:tabs>
          <w:tab w:val="left" w:pos="3682"/>
        </w:tabs>
        <w:rPr>
          <w:ins w:id="475" w:author="LUAN FIRMINO DE PAULA PEREIRA DA SILVA" w:date="2018-08-27T15:55:00Z"/>
        </w:rPr>
      </w:pPr>
      <w:r w:rsidRPr="00A45B07">
        <w:rPr>
          <w:b/>
        </w:rPr>
        <w:t>8.2</w:t>
      </w:r>
      <w:r>
        <w:t xml:space="preserve"> </w:t>
      </w:r>
      <w:r w:rsidR="00D66634">
        <w:t xml:space="preserve">O sistema </w:t>
      </w:r>
      <w:r>
        <w:t>notificará</w:t>
      </w:r>
      <w:ins w:id="476" w:author="LUAN FIRMINO DE PAULA PEREIRA DA SILVA" w:date="2018-08-27T15:53:00Z">
        <w:r w:rsidR="00CA22B8">
          <w:t xml:space="preserve"> </w:t>
        </w:r>
      </w:ins>
      <w:r>
        <w:t>o</w:t>
      </w:r>
      <w:ins w:id="477" w:author="LUAN FIRMINO DE PAULA PEREIRA DA SILVA" w:date="2018-08-27T15:53:00Z">
        <w:r w:rsidR="00CA22B8">
          <w:t xml:space="preserve"> usuário</w:t>
        </w:r>
      </w:ins>
      <w:r>
        <w:t xml:space="preserve"> Consumidor</w:t>
      </w:r>
      <w:ins w:id="478" w:author="LUAN FIRMINO DE PAULA PEREIRA DA SILVA" w:date="2018-08-27T15:53:00Z">
        <w:r w:rsidR="00CA22B8">
          <w:t xml:space="preserve"> das </w:t>
        </w:r>
      </w:ins>
      <w:ins w:id="479" w:author="LUAN FIRMINO DE PAULA PEREIRA DA SILVA" w:date="2018-08-27T15:54:00Z">
        <w:r w:rsidR="00CA22B8">
          <w:t xml:space="preserve">promoções </w:t>
        </w:r>
      </w:ins>
      <w:ins w:id="480" w:author="LUAN FIRMINO DE PAULA PEREIRA DA SILVA" w:date="2018-08-27T15:55:00Z">
        <w:r w:rsidR="009D58A4">
          <w:t xml:space="preserve">através de </w:t>
        </w:r>
      </w:ins>
      <w:r>
        <w:t>A</w:t>
      </w:r>
      <w:ins w:id="481" w:author="LUAN FIRMINO DE PAULA PEREIRA DA SILVA" w:date="2018-08-27T15:54:00Z">
        <w:r w:rsidR="009D58A4">
          <w:t>viso</w:t>
        </w:r>
      </w:ins>
      <w:ins w:id="482" w:author="LUAN FIRMINO DE PAULA PEREIRA DA SILVA" w:date="2018-08-27T15:55:00Z">
        <w:r w:rsidR="009D58A4">
          <w:t>s</w:t>
        </w:r>
      </w:ins>
      <w:ins w:id="483" w:author="LUAN FIRMINO DE PAULA PEREIRA DA SILVA" w:date="2018-08-27T15:54:00Z">
        <w:r w:rsidR="009D58A4">
          <w:t xml:space="preserve"> de </w:t>
        </w:r>
      </w:ins>
      <w:r>
        <w:t>N</w:t>
      </w:r>
      <w:ins w:id="484" w:author="LUAN FIRMINO DE PAULA PEREIRA DA SILVA" w:date="2018-08-27T15:54:00Z">
        <w:r w:rsidR="009D58A4">
          <w:t>otificações</w:t>
        </w:r>
      </w:ins>
      <w:r>
        <w:t>, pelo E-mail cadastrado e na pagina de cadastro de cada usuário Consumidor.</w:t>
      </w:r>
    </w:p>
    <w:p w14:paraId="49B1D20A" w14:textId="350977F1" w:rsidR="00A45B07" w:rsidRPr="00A45B07" w:rsidRDefault="00006537" w:rsidP="00A45B07">
      <w:pPr>
        <w:pStyle w:val="Ttulo2"/>
        <w:numPr>
          <w:ilvl w:val="0"/>
          <w:numId w:val="0"/>
        </w:numPr>
        <w:ind w:left="576" w:hanging="576"/>
        <w:rPr>
          <w:b w:val="0"/>
        </w:rPr>
      </w:pPr>
      <w:ins w:id="485" w:author="LUAN FIRMINO DE PAULA PEREIRA DA SILVA" w:date="2018-08-27T16:30:00Z">
        <w:r>
          <w:t>8</w:t>
        </w:r>
      </w:ins>
      <w:ins w:id="486" w:author="LUAN FIRMINO DE PAULA PEREIRA DA SILVA" w:date="2018-08-27T15:55:00Z">
        <w:r w:rsidR="009D58A4" w:rsidRPr="009D58A4">
          <w:t>.</w:t>
        </w:r>
      </w:ins>
      <w:r w:rsidR="00A45B07">
        <w:t>3</w:t>
      </w:r>
      <w:ins w:id="487" w:author="LUAN FIRMINO DE PAULA PEREIRA DA SILVA" w:date="2018-08-27T15:55:00Z">
        <w:r w:rsidR="009D58A4">
          <w:t xml:space="preserve"> </w:t>
        </w:r>
        <w:r w:rsidR="009D58A4" w:rsidRPr="00743A37">
          <w:rPr>
            <w:b w:val="0"/>
          </w:rPr>
          <w:t xml:space="preserve">O sistema </w:t>
        </w:r>
      </w:ins>
      <w:r w:rsidR="00D66634" w:rsidRPr="00743A37">
        <w:rPr>
          <w:b w:val="0"/>
        </w:rPr>
        <w:t>deve</w:t>
      </w:r>
      <w:ins w:id="488" w:author="LUAN FIRMINO DE PAULA PEREIRA DA SILVA" w:date="2018-08-27T15:48:00Z">
        <w:r w:rsidR="00CA22B8" w:rsidRPr="00743A37">
          <w:rPr>
            <w:b w:val="0"/>
          </w:rPr>
          <w:t>rá</w:t>
        </w:r>
      </w:ins>
      <w:del w:id="489" w:author="Gabriela Marques" w:date="2018-08-22T19:42:00Z">
        <w:r w:rsidR="00D66634" w:rsidRPr="00743A37" w:rsidDel="007732FC">
          <w:rPr>
            <w:b w:val="0"/>
          </w:rPr>
          <w:delText>rá</w:delText>
        </w:r>
      </w:del>
      <w:r w:rsidR="00D66634" w:rsidRPr="00743A37">
        <w:rPr>
          <w:b w:val="0"/>
        </w:rPr>
        <w:t xml:space="preserve"> enviar </w:t>
      </w:r>
      <w:r w:rsidR="00A45B07">
        <w:rPr>
          <w:b w:val="0"/>
        </w:rPr>
        <w:t xml:space="preserve">Avisos de </w:t>
      </w:r>
      <w:del w:id="490" w:author="LUAN FIRMINO DE PAULA PEREIRA DA SILVA" w:date="2018-08-27T15:49:00Z">
        <w:r w:rsidR="00D66634" w:rsidRPr="00743A37" w:rsidDel="00CA22B8">
          <w:rPr>
            <w:b w:val="0"/>
          </w:rPr>
          <w:delText xml:space="preserve">uma </w:delText>
        </w:r>
      </w:del>
      <w:r w:rsidR="00A45B07">
        <w:rPr>
          <w:b w:val="0"/>
        </w:rPr>
        <w:t>N</w:t>
      </w:r>
      <w:r w:rsidR="00D66634" w:rsidRPr="00743A37">
        <w:rPr>
          <w:b w:val="0"/>
        </w:rPr>
        <w:t>otificaç</w:t>
      </w:r>
      <w:ins w:id="491" w:author="LUAN FIRMINO DE PAULA PEREIRA DA SILVA" w:date="2018-08-27T15:49:00Z">
        <w:r w:rsidR="00CA22B8" w:rsidRPr="00743A37">
          <w:rPr>
            <w:b w:val="0"/>
          </w:rPr>
          <w:t>ões</w:t>
        </w:r>
      </w:ins>
      <w:r w:rsidR="00A45B07">
        <w:rPr>
          <w:b w:val="0"/>
        </w:rPr>
        <w:t>,</w:t>
      </w:r>
      <w:del w:id="492" w:author="LUAN FIRMINO DE PAULA PEREIRA DA SILVA" w:date="2018-08-27T15:48:00Z">
        <w:r w:rsidR="00D66634" w:rsidRPr="00743A37" w:rsidDel="00CA22B8">
          <w:rPr>
            <w:b w:val="0"/>
          </w:rPr>
          <w:delText>ão</w:delText>
        </w:r>
      </w:del>
      <w:r w:rsidR="00D66634" w:rsidRPr="00743A37">
        <w:rPr>
          <w:b w:val="0"/>
        </w:rPr>
        <w:t xml:space="preserve"> referente</w:t>
      </w:r>
      <w:del w:id="493" w:author="Gabriela Marques" w:date="2018-08-22T19:42:00Z">
        <w:r w:rsidR="00D66634" w:rsidRPr="00743A37" w:rsidDel="007732FC">
          <w:rPr>
            <w:b w:val="0"/>
          </w:rPr>
          <w:delText>s</w:delText>
        </w:r>
      </w:del>
      <w:r w:rsidR="00D66634" w:rsidRPr="00743A37">
        <w:rPr>
          <w:b w:val="0"/>
        </w:rPr>
        <w:t xml:space="preserve"> ao produto que entr</w:t>
      </w:r>
      <w:r w:rsidR="00A45B07">
        <w:rPr>
          <w:b w:val="0"/>
        </w:rPr>
        <w:t>ou</w:t>
      </w:r>
      <w:r w:rsidR="00D66634" w:rsidRPr="00743A37">
        <w:rPr>
          <w:b w:val="0"/>
        </w:rPr>
        <w:t xml:space="preserve"> em promoção</w:t>
      </w:r>
      <w:r w:rsidR="00ED3B22">
        <w:rPr>
          <w:b w:val="0"/>
        </w:rPr>
        <w:t>, a partir da Lista de Promoções</w:t>
      </w:r>
      <w:r w:rsidR="00D66634" w:rsidRPr="00743A37">
        <w:rPr>
          <w:b w:val="0"/>
        </w:rPr>
        <w:t xml:space="preserve">, </w:t>
      </w:r>
      <w:r w:rsidR="00A45B07">
        <w:rPr>
          <w:b w:val="0"/>
        </w:rPr>
        <w:t>com todas as informações necessárias.</w:t>
      </w:r>
    </w:p>
    <w:p w14:paraId="4741EB2E" w14:textId="77777777" w:rsidR="00113FC5" w:rsidRDefault="00A45B07">
      <w:pPr>
        <w:pStyle w:val="Ttulo2"/>
        <w:numPr>
          <w:ilvl w:val="0"/>
          <w:numId w:val="0"/>
        </w:numPr>
        <w:ind w:left="576" w:hanging="576"/>
        <w:rPr>
          <w:b w:val="0"/>
        </w:rPr>
      </w:pPr>
      <w:r w:rsidRPr="00955C73">
        <w:t>8.4</w:t>
      </w:r>
      <w:r>
        <w:rPr>
          <w:b w:val="0"/>
        </w:rPr>
        <w:t xml:space="preserve"> O sistema </w:t>
      </w:r>
      <w:r w:rsidR="00D66634" w:rsidRPr="00743A37">
        <w:rPr>
          <w:b w:val="0"/>
        </w:rPr>
        <w:t>guia</w:t>
      </w:r>
      <w:r>
        <w:rPr>
          <w:b w:val="0"/>
        </w:rPr>
        <w:t>rá</w:t>
      </w:r>
      <w:r w:rsidR="00D66634" w:rsidRPr="00743A37">
        <w:rPr>
          <w:b w:val="0"/>
        </w:rPr>
        <w:t xml:space="preserve"> o usuário </w:t>
      </w:r>
      <w:r>
        <w:rPr>
          <w:b w:val="0"/>
        </w:rPr>
        <w:t xml:space="preserve">Consumidor </w:t>
      </w:r>
      <w:r w:rsidR="00D66634" w:rsidRPr="00743A37">
        <w:rPr>
          <w:b w:val="0"/>
        </w:rPr>
        <w:t xml:space="preserve">para </w:t>
      </w:r>
      <w:r w:rsidR="00ED3B22">
        <w:rPr>
          <w:b w:val="0"/>
        </w:rPr>
        <w:t>o produto desejado</w:t>
      </w:r>
      <w:r w:rsidR="00BD131C">
        <w:rPr>
          <w:b w:val="0"/>
        </w:rPr>
        <w:t xml:space="preserve"> e sua respectiva empresa</w:t>
      </w:r>
      <w:r w:rsidR="00ED3B22">
        <w:rPr>
          <w:b w:val="0"/>
        </w:rPr>
        <w:t>, através da</w:t>
      </w:r>
      <w:r w:rsidR="00D66634" w:rsidRPr="00743A37">
        <w:rPr>
          <w:b w:val="0"/>
        </w:rPr>
        <w:t xml:space="preserve"> </w:t>
      </w:r>
      <w:r w:rsidR="00ED3B22">
        <w:rPr>
          <w:b w:val="0"/>
        </w:rPr>
        <w:t xml:space="preserve">Lista </w:t>
      </w:r>
      <w:r w:rsidR="00D66634" w:rsidRPr="00743A37">
        <w:rPr>
          <w:b w:val="0"/>
        </w:rPr>
        <w:t xml:space="preserve">de </w:t>
      </w:r>
      <w:r w:rsidR="00ED3B22">
        <w:rPr>
          <w:b w:val="0"/>
        </w:rPr>
        <w:t>P</w:t>
      </w:r>
      <w:r w:rsidR="00D66634" w:rsidRPr="00743A37">
        <w:rPr>
          <w:b w:val="0"/>
        </w:rPr>
        <w:t>rom</w:t>
      </w:r>
      <w:r w:rsidR="00BC17F0" w:rsidRPr="00743A37">
        <w:rPr>
          <w:b w:val="0"/>
        </w:rPr>
        <w:t>oções</w:t>
      </w:r>
      <w:r w:rsidR="00BD131C">
        <w:rPr>
          <w:b w:val="0"/>
        </w:rPr>
        <w:t>.</w:t>
      </w:r>
    </w:p>
    <w:p w14:paraId="6BFF46E8" w14:textId="0E38F6D2" w:rsidR="00113FC5" w:rsidRDefault="00113FC5" w:rsidP="00113FC5">
      <w:pPr>
        <w:tabs>
          <w:tab w:val="left" w:pos="3682"/>
        </w:tabs>
      </w:pPr>
      <w:r w:rsidRPr="00113FC5">
        <w:rPr>
          <w:b/>
        </w:rPr>
        <w:t>8.5</w:t>
      </w:r>
      <w:r>
        <w:t xml:space="preserve"> O sistema </w:t>
      </w:r>
      <w:del w:id="494" w:author="LUAN FIRMINO DE PAULA PEREIRA DA SILVA" w:date="2018-08-27T15:40:00Z">
        <w:r w:rsidDel="006806B8">
          <w:delText>deve</w:delText>
        </w:r>
      </w:del>
      <w:del w:id="495" w:author="Gabriela Marques" w:date="2018-08-22T19:41:00Z">
        <w:r w:rsidDel="007732FC">
          <w:delText>rá</w:delText>
        </w:r>
      </w:del>
      <w:del w:id="496" w:author="LUAN FIRMINO DE PAULA PEREIRA DA SILVA" w:date="2018-08-27T15:40:00Z">
        <w:r w:rsidDel="006806B8">
          <w:delText xml:space="preserve"> </w:delText>
        </w:r>
      </w:del>
      <w:r>
        <w:t>permitir</w:t>
      </w:r>
      <w:ins w:id="497" w:author="LUAN FIRMINO DE PAULA PEREIRA DA SILVA" w:date="2018-08-27T15:40:00Z">
        <w:r>
          <w:t>á</w:t>
        </w:r>
      </w:ins>
      <w:r>
        <w:t xml:space="preserve"> apenas o usuário Administrador, </w:t>
      </w:r>
      <w:del w:id="498" w:author="LUAN FIRMINO DE PAULA PEREIRA DA SILVA" w:date="2018-08-27T15:40:00Z">
        <w:r w:rsidDel="006806B8">
          <w:delText xml:space="preserve">Comerciante/Consumidor </w:delText>
        </w:r>
      </w:del>
      <w:r>
        <w:t xml:space="preserve">alterar e </w:t>
      </w:r>
      <w:ins w:id="499" w:author="LUAN FIRMINO DE PAULA PEREIRA DA SILVA" w:date="2018-08-27T15:41:00Z">
        <w:r>
          <w:t xml:space="preserve">excluir </w:t>
        </w:r>
      </w:ins>
      <w:r>
        <w:t>os Avisos de Notificações.</w:t>
      </w:r>
    </w:p>
    <w:p w14:paraId="548DC68B" w14:textId="218AFC57" w:rsidR="006C35ED" w:rsidDel="006C35ED" w:rsidRDefault="006C35ED" w:rsidP="00113FC5">
      <w:pPr>
        <w:tabs>
          <w:tab w:val="left" w:pos="3682"/>
        </w:tabs>
        <w:ind w:left="576" w:hanging="576"/>
        <w:rPr>
          <w:del w:id="500" w:author="LUAN FIRMINO DE PAULA PEREIRA DA SILVA" w:date="2018-08-21T21:43:00Z"/>
        </w:rPr>
      </w:pPr>
      <w:ins w:id="501" w:author="LUAN FIRMINO DE PAULA PEREIRA DA SILVA" w:date="2018-08-21T21:43:00Z">
        <w:r>
          <w:br w:type="page"/>
        </w:r>
      </w:ins>
    </w:p>
    <w:p w14:paraId="7475CABF" w14:textId="7864705D" w:rsidR="00BD5F33" w:rsidDel="006C35ED" w:rsidRDefault="00BD5F33">
      <w:pPr>
        <w:pStyle w:val="Ttulo2"/>
        <w:numPr>
          <w:ilvl w:val="0"/>
          <w:numId w:val="0"/>
        </w:numPr>
        <w:ind w:left="576" w:hanging="576"/>
        <w:rPr>
          <w:del w:id="502" w:author="LUAN FIRMINO DE PAULA PEREIRA DA SILVA" w:date="2018-08-21T21:43:00Z"/>
        </w:rPr>
        <w:pPrChange w:id="503" w:author="LUAN FIRMINO DE PAULA PEREIRA DA SILVA" w:date="2018-08-27T16:30:00Z">
          <w:pPr>
            <w:pStyle w:val="Ttulo2"/>
            <w:numPr>
              <w:ilvl w:val="0"/>
              <w:numId w:val="0"/>
            </w:numPr>
            <w:ind w:left="0" w:firstLine="0"/>
          </w:pPr>
        </w:pPrChange>
      </w:pPr>
    </w:p>
    <w:p w14:paraId="65EFF368" w14:textId="40379D11" w:rsidR="00BC17F0" w:rsidDel="006C35ED" w:rsidRDefault="00BC17F0">
      <w:pPr>
        <w:ind w:left="576" w:hanging="576"/>
        <w:rPr>
          <w:del w:id="504" w:author="LUAN FIRMINO DE PAULA PEREIRA DA SILVA" w:date="2018-08-21T21:43:00Z"/>
        </w:rPr>
        <w:pPrChange w:id="505" w:author="LUAN FIRMINO DE PAULA PEREIRA DA SILVA" w:date="2018-08-27T16:30:00Z">
          <w:pPr/>
        </w:pPrChange>
      </w:pPr>
    </w:p>
    <w:p w14:paraId="4159D019" w14:textId="309163A1" w:rsidR="00BC17F0" w:rsidDel="006C35ED" w:rsidRDefault="00BC17F0">
      <w:pPr>
        <w:ind w:left="576" w:hanging="576"/>
        <w:rPr>
          <w:del w:id="506" w:author="LUAN FIRMINO DE PAULA PEREIRA DA SILVA" w:date="2018-08-21T21:43:00Z"/>
        </w:rPr>
        <w:pPrChange w:id="507" w:author="LUAN FIRMINO DE PAULA PEREIRA DA SILVA" w:date="2018-08-27T16:30:00Z">
          <w:pPr/>
        </w:pPrChange>
      </w:pPr>
    </w:p>
    <w:p w14:paraId="2D911777" w14:textId="54A7D1C8" w:rsidR="00BC17F0" w:rsidDel="006C35ED" w:rsidRDefault="00BC17F0">
      <w:pPr>
        <w:ind w:left="576" w:hanging="576"/>
        <w:rPr>
          <w:del w:id="508" w:author="LUAN FIRMINO DE PAULA PEREIRA DA SILVA" w:date="2018-08-21T21:43:00Z"/>
        </w:rPr>
        <w:pPrChange w:id="509" w:author="LUAN FIRMINO DE PAULA PEREIRA DA SILVA" w:date="2018-08-27T16:30:00Z">
          <w:pPr/>
        </w:pPrChange>
      </w:pPr>
    </w:p>
    <w:p w14:paraId="323DF58A" w14:textId="4527CBA2" w:rsidR="00BC17F0" w:rsidDel="006C35ED" w:rsidRDefault="00BC17F0">
      <w:pPr>
        <w:ind w:left="576" w:hanging="576"/>
        <w:rPr>
          <w:del w:id="510" w:author="LUAN FIRMINO DE PAULA PEREIRA DA SILVA" w:date="2018-08-21T21:43:00Z"/>
        </w:rPr>
        <w:pPrChange w:id="511" w:author="LUAN FIRMINO DE PAULA PEREIRA DA SILVA" w:date="2018-08-27T16:30:00Z">
          <w:pPr/>
        </w:pPrChange>
      </w:pPr>
    </w:p>
    <w:p w14:paraId="0E0189A6" w14:textId="22BBE7DC" w:rsidR="00BC17F0" w:rsidDel="006C35ED" w:rsidRDefault="00BC17F0">
      <w:pPr>
        <w:ind w:left="576" w:hanging="576"/>
        <w:rPr>
          <w:del w:id="512" w:author="LUAN FIRMINO DE PAULA PEREIRA DA SILVA" w:date="2018-08-21T21:43:00Z"/>
        </w:rPr>
        <w:pPrChange w:id="513" w:author="LUAN FIRMINO DE PAULA PEREIRA DA SILVA" w:date="2018-08-27T16:30:00Z">
          <w:pPr/>
        </w:pPrChange>
      </w:pPr>
    </w:p>
    <w:p w14:paraId="6C0A68F6" w14:textId="1DBAACE1" w:rsidR="00BC17F0" w:rsidRPr="00BC17F0" w:rsidDel="006C35ED" w:rsidRDefault="00BC17F0">
      <w:pPr>
        <w:ind w:left="576" w:hanging="576"/>
        <w:rPr>
          <w:del w:id="514" w:author="LUAN FIRMINO DE PAULA PEREIRA DA SILVA" w:date="2018-08-21T21:43:00Z"/>
        </w:rPr>
        <w:pPrChange w:id="515" w:author="LUAN FIRMINO DE PAULA PEREIRA DA SILVA" w:date="2018-08-27T16:30:00Z">
          <w:pPr/>
        </w:pPrChange>
      </w:pPr>
    </w:p>
    <w:p w14:paraId="6669A664" w14:textId="77777777" w:rsidR="00D66634" w:rsidRDefault="00D66634">
      <w:pPr>
        <w:pStyle w:val="Ttulo2"/>
        <w:numPr>
          <w:ilvl w:val="0"/>
          <w:numId w:val="0"/>
        </w:numPr>
        <w:ind w:left="576" w:hanging="576"/>
        <w:pPrChange w:id="516" w:author="LUAN FIRMINO DE PAULA PEREIRA DA SILVA" w:date="2018-08-27T16:30:00Z">
          <w:pPr>
            <w:pStyle w:val="Ttulo2"/>
            <w:numPr>
              <w:ilvl w:val="0"/>
              <w:numId w:val="0"/>
            </w:numPr>
            <w:ind w:left="0" w:firstLine="0"/>
          </w:pPr>
        </w:pPrChange>
      </w:pPr>
      <w:bookmarkStart w:id="517" w:name="_Toc516513822"/>
      <w:r>
        <w:t>REQUISITOS NÃO FUNCIONAIS</w:t>
      </w:r>
      <w:bookmarkEnd w:id="517"/>
    </w:p>
    <w:p w14:paraId="7E21426F" w14:textId="77777777" w:rsidR="00D66634" w:rsidRPr="00A462FD" w:rsidRDefault="00D66634" w:rsidP="00D66634"/>
    <w:p w14:paraId="5CFEA30B" w14:textId="77777777" w:rsidR="00D66634" w:rsidRDefault="00D66634" w:rsidP="00D66634">
      <w:pPr>
        <w:pStyle w:val="Ttulo3"/>
        <w:numPr>
          <w:ilvl w:val="0"/>
          <w:numId w:val="0"/>
        </w:numPr>
        <w:ind w:left="720" w:hanging="720"/>
      </w:pPr>
      <w:bookmarkStart w:id="518" w:name="_Toc516513823"/>
      <w:r>
        <w:t>RNF01 Requisitos de Interface</w:t>
      </w:r>
      <w:bookmarkEnd w:id="518"/>
    </w:p>
    <w:p w14:paraId="2FC1CD9D" w14:textId="63F18BC5" w:rsidR="00D66634" w:rsidRDefault="00D66634">
      <w:pPr>
        <w:pStyle w:val="PargrafodaLista"/>
        <w:numPr>
          <w:ilvl w:val="1"/>
          <w:numId w:val="4"/>
        </w:numPr>
        <w:tabs>
          <w:tab w:val="left" w:pos="3682"/>
        </w:tabs>
      </w:pPr>
      <w:r>
        <w:t xml:space="preserve">A interface </w:t>
      </w:r>
      <w:ins w:id="519" w:author="LUAN FIRMINO DE PAULA PEREIRA DA SILVA" w:date="2018-08-27T15:57:00Z">
        <w:r w:rsidR="003D56DD">
          <w:t xml:space="preserve">do software </w:t>
        </w:r>
      </w:ins>
      <w:del w:id="520" w:author="LUAN FIRMINO DE PAULA PEREIRA DA SILVA" w:date="2018-08-27T15:57:00Z">
        <w:r w:rsidDel="003D56DD">
          <w:delText xml:space="preserve">deve </w:delText>
        </w:r>
      </w:del>
      <w:r>
        <w:t>ser</w:t>
      </w:r>
      <w:ins w:id="521" w:author="LUAN FIRMINO DE PAULA PEREIRA DA SILVA" w:date="2018-08-27T15:57:00Z">
        <w:r w:rsidR="003D56DD">
          <w:t>á</w:t>
        </w:r>
      </w:ins>
      <w:r>
        <w:t xml:space="preserve"> </w:t>
      </w:r>
      <w:ins w:id="522" w:author="LUAN FIRMINO DE PAULA PEREIRA DA SILVA" w:date="2018-08-27T15:57:00Z">
        <w:r w:rsidR="003D56DD">
          <w:t xml:space="preserve">com uma </w:t>
        </w:r>
      </w:ins>
      <w:ins w:id="523" w:author="LUAN FIRMINO DE PAULA PEREIRA DA SILVA" w:date="2018-08-27T15:58:00Z">
        <w:r w:rsidR="003D56DD">
          <w:t xml:space="preserve">apresentação </w:t>
        </w:r>
      </w:ins>
      <w:del w:id="524" w:author="LUAN FIRMINO DE PAULA PEREIRA DA SILVA" w:date="2018-08-27T16:00:00Z">
        <w:r w:rsidDel="003D56DD">
          <w:delText>amigável</w:delText>
        </w:r>
      </w:del>
      <w:del w:id="525" w:author="LUAN FIRMINO DE PAULA PEREIRA DA SILVA" w:date="2018-08-27T15:57:00Z">
        <w:r w:rsidDel="003D56DD">
          <w:delText xml:space="preserve"> e permitir </w:delText>
        </w:r>
      </w:del>
      <w:del w:id="526" w:author="LUAN FIRMINO DE PAULA PEREIRA DA SILVA" w:date="2018-08-27T16:00:00Z">
        <w:r w:rsidDel="003D56DD">
          <w:delText>aos</w:delText>
        </w:r>
      </w:del>
      <w:ins w:id="527" w:author="LUAN FIRMINO DE PAULA PEREIRA DA SILVA" w:date="2018-08-27T16:00:00Z">
        <w:r w:rsidR="003D56DD">
          <w:t>amigável aos</w:t>
        </w:r>
      </w:ins>
      <w:r>
        <w:t xml:space="preserve"> </w:t>
      </w:r>
      <w:del w:id="528" w:author="LUAN FIRMINO DE PAULA PEREIRA DA SILVA" w:date="2018-08-27T16:30:00Z">
        <w:r w:rsidDel="00006537">
          <w:delText>usuários</w:delText>
        </w:r>
      </w:del>
      <w:del w:id="529" w:author="LUAN FIRMINO DE PAULA PEREIRA DA SILVA" w:date="2018-08-27T15:59:00Z">
        <w:r w:rsidDel="003D56DD">
          <w:delText xml:space="preserve"> familiarizarem com ele </w:delText>
        </w:r>
      </w:del>
      <w:del w:id="530" w:author="LUAN FIRMINO DE PAULA PEREIRA DA SILVA" w:date="2018-08-27T16:30:00Z">
        <w:r w:rsidDel="00006537">
          <w:delText>de</w:delText>
        </w:r>
      </w:del>
      <w:ins w:id="531" w:author="LUAN FIRMINO DE PAULA PEREIRA DA SILVA" w:date="2018-08-27T16:30:00Z">
        <w:r w:rsidR="00006537">
          <w:t>usuários, de</w:t>
        </w:r>
      </w:ins>
      <w:r>
        <w:t xml:space="preserve"> forma </w:t>
      </w:r>
      <w:ins w:id="532" w:author="Gabriela Marques" w:date="2018-08-22T19:42:00Z">
        <w:r w:rsidR="00361ABB">
          <w:t xml:space="preserve">fácil e </w:t>
        </w:r>
      </w:ins>
      <w:r>
        <w:t>rápida.</w:t>
      </w:r>
    </w:p>
    <w:p w14:paraId="38F9DA1A" w14:textId="77777777" w:rsidR="00D66634" w:rsidRDefault="00D66634" w:rsidP="00D66634">
      <w:pPr>
        <w:tabs>
          <w:tab w:val="left" w:pos="3682"/>
        </w:tabs>
      </w:pPr>
    </w:p>
    <w:p w14:paraId="6430D7A8" w14:textId="77777777" w:rsidR="00D66634" w:rsidRDefault="00D66634" w:rsidP="00D66634">
      <w:pPr>
        <w:pStyle w:val="Ttulo3"/>
        <w:numPr>
          <w:ilvl w:val="0"/>
          <w:numId w:val="0"/>
        </w:numPr>
        <w:ind w:left="720" w:hanging="720"/>
      </w:pPr>
      <w:bookmarkStart w:id="533" w:name="_Toc516513824"/>
      <w:r>
        <w:t>RNF02 Requisitos de Usabilidade</w:t>
      </w:r>
      <w:bookmarkEnd w:id="533"/>
    </w:p>
    <w:p w14:paraId="40CE3B6C" w14:textId="518C30FD" w:rsidR="00D66634" w:rsidRDefault="00D66634" w:rsidP="00D66634">
      <w:pPr>
        <w:tabs>
          <w:tab w:val="left" w:pos="3682"/>
        </w:tabs>
      </w:pPr>
      <w:r>
        <w:rPr>
          <w:b/>
        </w:rPr>
        <w:t>2</w:t>
      </w:r>
      <w:r w:rsidRPr="00A462FD">
        <w:rPr>
          <w:b/>
        </w:rPr>
        <w:t>.1</w:t>
      </w:r>
      <w:r>
        <w:t xml:space="preserve"> </w:t>
      </w:r>
      <w:del w:id="534" w:author="LUAN FIRMINO DE PAULA PEREIRA DA SILVA" w:date="2018-08-27T16:31:00Z">
        <w:r w:rsidDel="00006537">
          <w:delText>As mensagens de erro dever</w:delText>
        </w:r>
      </w:del>
      <w:ins w:id="535" w:author="LUAN FIRMINO DE PAULA PEREIRA DA SILVA" w:date="2018-08-27T16:31:00Z">
        <w:r w:rsidR="00006537">
          <w:t>As mensagens de erro deverão</w:t>
        </w:r>
      </w:ins>
      <w:del w:id="536" w:author="LUAN FIRMINO DE PAULA PEREIRA DA SILVA" w:date="2018-08-27T16:04:00Z">
        <w:r w:rsidDel="008345BC">
          <w:delText>ão</w:delText>
        </w:r>
      </w:del>
      <w:r>
        <w:t xml:space="preserve"> ser objetivas, orientando os usuários a solucionar o problema e não impedindo o progresso do mesmo no sistema, pois comprometeria o</w:t>
      </w:r>
      <w:ins w:id="537" w:author="Gabriela Marques" w:date="2018-08-22T19:42:00Z">
        <w:r w:rsidR="00361ABB">
          <w:t xml:space="preserve"> seu funcionamento.</w:t>
        </w:r>
      </w:ins>
      <w:del w:id="538" w:author="Gabriela Marques" w:date="2018-08-22T19:42:00Z">
        <w:r w:rsidDel="00361ABB">
          <w:delText xml:space="preserve"> funcionamento do sistema.</w:delText>
        </w:r>
      </w:del>
    </w:p>
    <w:p w14:paraId="42CA6D95" w14:textId="700C947B" w:rsidR="00D66634" w:rsidRDefault="00D66634" w:rsidP="00D66634">
      <w:pPr>
        <w:tabs>
          <w:tab w:val="left" w:pos="3682"/>
        </w:tabs>
        <w:rPr>
          <w:ins w:id="539" w:author="LUAN FIRMINO DE PAULA PEREIRA DA SILVA" w:date="2018-08-21T21:09:00Z"/>
        </w:rPr>
      </w:pPr>
      <w:r w:rsidRPr="00A462FD">
        <w:rPr>
          <w:b/>
        </w:rPr>
        <w:t>2.2</w:t>
      </w:r>
      <w:r>
        <w:rPr>
          <w:b/>
        </w:rPr>
        <w:t xml:space="preserve"> </w:t>
      </w:r>
      <w:r>
        <w:t xml:space="preserve">As mensagens de alerta de promoção deverão ser objetivas, orientando os usuários com a data da promoção e o local em que está ocorrendo, fazendo com que o usuário seja notificado somente duas vezes, no início da promoção e no </w:t>
      </w:r>
      <w:del w:id="540" w:author="Gabriela Marques" w:date="2018-08-22T19:43:00Z">
        <w:r w:rsidDel="00361ABB">
          <w:delText>ultimo</w:delText>
        </w:r>
      </w:del>
      <w:ins w:id="541" w:author="Gabriela Marques" w:date="2018-08-22T19:43:00Z">
        <w:r w:rsidR="00361ABB">
          <w:t>último</w:t>
        </w:r>
      </w:ins>
      <w:r>
        <w:t xml:space="preserve"> dia da promoção.</w:t>
      </w:r>
      <w:r>
        <w:cr/>
      </w:r>
    </w:p>
    <w:p w14:paraId="64505799" w14:textId="10539200" w:rsidR="00EB24BA" w:rsidRDefault="00EB24BA" w:rsidP="00EB24BA">
      <w:pPr>
        <w:pStyle w:val="Ttulo3"/>
        <w:numPr>
          <w:ilvl w:val="0"/>
          <w:numId w:val="0"/>
        </w:numPr>
        <w:ind w:left="720" w:hanging="720"/>
        <w:rPr>
          <w:ins w:id="542" w:author="LUAN FIRMINO DE PAULA PEREIRA DA SILVA" w:date="2018-08-21T21:09:00Z"/>
        </w:rPr>
      </w:pPr>
      <w:ins w:id="543" w:author="LUAN FIRMINO DE PAULA PEREIRA DA SILVA" w:date="2018-08-21T21:09:00Z">
        <w:r>
          <w:t>RNF03 Barra de Pesquisa</w:t>
        </w:r>
      </w:ins>
    </w:p>
    <w:p w14:paraId="793D8436" w14:textId="3CA820DE" w:rsidR="00EB24BA" w:rsidRDefault="00EB24BA" w:rsidP="00EB24BA">
      <w:pPr>
        <w:tabs>
          <w:tab w:val="left" w:pos="3682"/>
        </w:tabs>
        <w:rPr>
          <w:ins w:id="544" w:author="LUAN FIRMINO DE PAULA PEREIRA DA SILVA" w:date="2018-08-21T21:09:00Z"/>
        </w:rPr>
      </w:pPr>
      <w:ins w:id="545" w:author="LUAN FIRMINO DE PAULA PEREIRA DA SILVA" w:date="2018-08-21T21:09:00Z">
        <w:r>
          <w:rPr>
            <w:b/>
          </w:rPr>
          <w:t>3</w:t>
        </w:r>
        <w:r w:rsidRPr="00994F63">
          <w:rPr>
            <w:b/>
          </w:rPr>
          <w:t>.1</w:t>
        </w:r>
        <w:r>
          <w:t xml:space="preserve"> O sistema </w:t>
        </w:r>
      </w:ins>
      <w:ins w:id="546" w:author="LUAN FIRMINO DE PAULA PEREIRA DA SILVA" w:date="2018-08-27T16:01:00Z">
        <w:r w:rsidR="003D56DD">
          <w:t xml:space="preserve">terá uma barra de pesquisa para facilitar na </w:t>
        </w:r>
      </w:ins>
      <w:ins w:id="547" w:author="LUAN FIRMINO DE PAULA PEREIRA DA SILVA" w:date="2018-08-21T21:09:00Z">
        <w:r>
          <w:t>consulta</w:t>
        </w:r>
      </w:ins>
      <w:ins w:id="548" w:author="LUAN FIRMINO DE PAULA PEREIRA DA SILVA" w:date="2018-08-27T16:01:00Z">
        <w:r w:rsidR="003D56DD">
          <w:t xml:space="preserve"> de</w:t>
        </w:r>
      </w:ins>
      <w:ins w:id="549" w:author="LUAN FIRMINO DE PAULA PEREIRA DA SILVA" w:date="2018-08-21T21:09:00Z">
        <w:r>
          <w:t xml:space="preserve"> produtos.</w:t>
        </w:r>
      </w:ins>
    </w:p>
    <w:p w14:paraId="48060095" w14:textId="180C5880" w:rsidR="00EB24BA" w:rsidRDefault="00EB24BA" w:rsidP="00EB24BA">
      <w:pPr>
        <w:tabs>
          <w:tab w:val="left" w:pos="3682"/>
        </w:tabs>
        <w:rPr>
          <w:ins w:id="550" w:author="LUAN FIRMINO DE PAULA PEREIRA DA SILVA" w:date="2018-08-21T21:09:00Z"/>
        </w:rPr>
      </w:pPr>
      <w:ins w:id="551" w:author="LUAN FIRMINO DE PAULA PEREIRA DA SILVA" w:date="2018-08-21T21:09:00Z">
        <w:r>
          <w:rPr>
            <w:b/>
          </w:rPr>
          <w:t>3</w:t>
        </w:r>
        <w:r w:rsidRPr="00994F63">
          <w:rPr>
            <w:b/>
          </w:rPr>
          <w:t>.2</w:t>
        </w:r>
        <w:r>
          <w:t xml:space="preserve"> O sistema permitir</w:t>
        </w:r>
      </w:ins>
      <w:ins w:id="552" w:author="LUAN FIRMINO DE PAULA PEREIRA DA SILVA" w:date="2018-08-27T16:00:00Z">
        <w:r w:rsidR="003D56DD">
          <w:t>á</w:t>
        </w:r>
      </w:ins>
      <w:ins w:id="553" w:author="LUAN FIRMINO DE PAULA PEREIRA DA SILVA" w:date="2018-08-21T21:09:00Z">
        <w:r>
          <w:t xml:space="preserve"> consulta por Nome, Categoria</w:t>
        </w:r>
      </w:ins>
      <w:ins w:id="554" w:author="LUAN FIRMINO DE PAULA PEREIRA DA SILVA" w:date="2018-08-27T16:02:00Z">
        <w:r w:rsidR="003D56DD">
          <w:t xml:space="preserve"> ou Nome da </w:t>
        </w:r>
      </w:ins>
      <w:ins w:id="555" w:author="LUAN FIRMINO DE PAULA PEREIRA DA SILVA" w:date="2018-08-27T16:03:00Z">
        <w:r w:rsidR="003D56DD">
          <w:t>E</w:t>
        </w:r>
      </w:ins>
      <w:ins w:id="556" w:author="LUAN FIRMINO DE PAULA PEREIRA DA SILVA" w:date="2018-08-27T16:02:00Z">
        <w:r w:rsidR="003D56DD">
          <w:t>mpresa</w:t>
        </w:r>
      </w:ins>
      <w:ins w:id="557" w:author="LUAN FIRMINO DE PAULA PEREIRA DA SILVA" w:date="2018-08-21T21:09:00Z">
        <w:r>
          <w:t>.</w:t>
        </w:r>
      </w:ins>
    </w:p>
    <w:p w14:paraId="29511C70" w14:textId="77777777" w:rsidR="00EB24BA" w:rsidRDefault="00EB24BA" w:rsidP="00EB24BA">
      <w:pPr>
        <w:tabs>
          <w:tab w:val="left" w:pos="3682"/>
        </w:tabs>
        <w:rPr>
          <w:ins w:id="558" w:author="LUAN FIRMINO DE PAULA PEREIRA DA SILVA" w:date="2018-08-21T21:09:00Z"/>
        </w:rPr>
      </w:pPr>
    </w:p>
    <w:p w14:paraId="48AFBC51" w14:textId="77777777" w:rsidR="00EB24BA" w:rsidRDefault="00EB24BA" w:rsidP="00D66634">
      <w:pPr>
        <w:tabs>
          <w:tab w:val="left" w:pos="3682"/>
        </w:tabs>
      </w:pPr>
    </w:p>
    <w:p w14:paraId="6ADAD4AD" w14:textId="77777777" w:rsidR="00D66634" w:rsidRDefault="00D66634" w:rsidP="00D66634">
      <w:pPr>
        <w:tabs>
          <w:tab w:val="left" w:pos="3682"/>
        </w:tabs>
      </w:pPr>
    </w:p>
    <w:p w14:paraId="681DF219" w14:textId="77777777" w:rsidR="00D66634" w:rsidRDefault="00D66634" w:rsidP="00D66634">
      <w:pPr>
        <w:tabs>
          <w:tab w:val="left" w:pos="3682"/>
        </w:tabs>
      </w:pPr>
    </w:p>
    <w:p w14:paraId="5FDD8FA8" w14:textId="77777777" w:rsidR="00D66634" w:rsidRDefault="00D66634" w:rsidP="00D66634">
      <w:pPr>
        <w:tabs>
          <w:tab w:val="left" w:pos="3682"/>
        </w:tabs>
      </w:pPr>
    </w:p>
    <w:p w14:paraId="51DD136C" w14:textId="77777777" w:rsidR="00D66634" w:rsidRDefault="00D66634" w:rsidP="00D66634">
      <w:pPr>
        <w:tabs>
          <w:tab w:val="left" w:pos="3682"/>
        </w:tabs>
      </w:pPr>
    </w:p>
    <w:p w14:paraId="293EE596" w14:textId="77777777" w:rsidR="00D66634" w:rsidRDefault="00D66634" w:rsidP="00D66634">
      <w:pPr>
        <w:pStyle w:val="Ttulo1semnumerao"/>
        <w:tabs>
          <w:tab w:val="left" w:pos="3682"/>
        </w:tabs>
        <w:rPr>
          <w:rFonts w:cs="Arial"/>
        </w:rPr>
      </w:pPr>
      <w:r w:rsidRPr="002166BD">
        <w:rPr>
          <w:rFonts w:cs="Arial"/>
        </w:rPr>
        <w:br w:type="page"/>
      </w:r>
    </w:p>
    <w:p w14:paraId="6CFA6CAD" w14:textId="0115AFE6" w:rsidR="00D66634" w:rsidRDefault="000D0AC2" w:rsidP="000D0AC2">
      <w:pPr>
        <w:pStyle w:val="Ttulo1"/>
        <w:numPr>
          <w:ilvl w:val="0"/>
          <w:numId w:val="0"/>
        </w:numPr>
        <w:spacing w:line="240" w:lineRule="auto"/>
        <w:rPr>
          <w:ins w:id="559" w:author="LUAN FIRMINO DE PAULA PEREIRA DA SILVA" w:date="2018-08-21T21:45:00Z"/>
        </w:rPr>
      </w:pPr>
      <w:bookmarkStart w:id="560" w:name="_Toc497732449"/>
      <w:ins w:id="561" w:author="LUAN FIRMINO DE PAULA PEREIRA DA SILVA" w:date="2018-08-21T21:45:00Z">
        <w:r w:rsidRPr="002166BD">
          <w:lastRenderedPageBreak/>
          <w:t>A</w:t>
        </w:r>
      </w:ins>
      <w:commentRangeStart w:id="562"/>
      <w:del w:id="563" w:author="LUAN FIRMINO DE PAULA PEREIRA DA SILVA" w:date="2018-08-21T21:45:00Z">
        <w:r w:rsidR="00D66634" w:rsidRPr="00F95C67" w:rsidDel="000D0AC2">
          <w:delText>A</w:delText>
        </w:r>
      </w:del>
      <w:r w:rsidR="00D66634" w:rsidRPr="00F95C67">
        <w:t>PÊNDICE</w:t>
      </w:r>
      <w:commentRangeEnd w:id="562"/>
      <w:r w:rsidR="007C7B5D">
        <w:rPr>
          <w:rStyle w:val="Refdecomentrio"/>
          <w:b w:val="0"/>
          <w:caps w:val="0"/>
        </w:rPr>
        <w:commentReference w:id="562"/>
      </w:r>
      <w:r w:rsidR="00D66634" w:rsidRPr="00F95C67">
        <w:t xml:space="preserve"> </w:t>
      </w:r>
      <w:r w:rsidR="003901B3">
        <w:t>B</w:t>
      </w:r>
      <w:r w:rsidR="00D66634" w:rsidRPr="00F95C67">
        <w:t xml:space="preserve"> – Diagrama de caso e uso (use case)</w:t>
      </w:r>
      <w:bookmarkEnd w:id="560"/>
    </w:p>
    <w:p w14:paraId="3809BB2F" w14:textId="685ECF7E" w:rsidR="0013342E" w:rsidRPr="00997806" w:rsidDel="0013342E" w:rsidRDefault="0013342E">
      <w:pPr>
        <w:rPr>
          <w:del w:id="564" w:author="LUAN FIRMINO DE PAULA PEREIRA DA SILVA" w:date="2018-08-21T21:45:00Z"/>
        </w:rPr>
        <w:pPrChange w:id="565" w:author="LUAN FIRMINO DE PAULA PEREIRA DA SILVA" w:date="2018-08-21T21:45:00Z">
          <w:pPr>
            <w:pStyle w:val="TtuloSemNumerao"/>
          </w:pPr>
        </w:pPrChange>
      </w:pPr>
    </w:p>
    <w:p w14:paraId="0FD01645" w14:textId="77777777" w:rsidR="0013342E" w:rsidRDefault="0013342E" w:rsidP="00A60C7B">
      <w:pPr>
        <w:tabs>
          <w:tab w:val="left" w:pos="3682"/>
        </w:tabs>
        <w:ind w:firstLine="709"/>
        <w:rPr>
          <w:ins w:id="566" w:author="LUAN FIRMINO DE PAULA PEREIRA DA SILVA" w:date="2018-08-21T21:45:00Z"/>
        </w:rPr>
      </w:pPr>
    </w:p>
    <w:p w14:paraId="5E282A19" w14:textId="5B8C42B5" w:rsidR="006813D4" w:rsidRDefault="00BC17F0" w:rsidP="00A60C7B">
      <w:pPr>
        <w:tabs>
          <w:tab w:val="left" w:pos="3682"/>
        </w:tabs>
        <w:ind w:firstLine="709"/>
      </w:pPr>
      <w:r>
        <w:t xml:space="preserve">Os </w:t>
      </w:r>
      <w:r w:rsidR="00D66634" w:rsidRPr="002166BD">
        <w:t>casos de uso identificam as possíveis interações entre o sistema e seus usuários ou outros sistemas. Os diagramas de caso de uso deste sistema e suas respectivas documentações</w:t>
      </w:r>
      <w:r w:rsidR="00D66634">
        <w:t xml:space="preserve"> foram descritas com base no apêndice </w:t>
      </w:r>
      <w:proofErr w:type="spellStart"/>
      <w:r w:rsidR="00D66634">
        <w:t>A</w:t>
      </w:r>
      <w:r w:rsidR="00D66634" w:rsidRPr="002166BD">
        <w:t>.</w:t>
      </w:r>
      <w:del w:id="567" w:author="LUAN FIRMINO DE PAULA PEREIRA DA SILVA" w:date="2018-08-22T22:08:00Z">
        <w:r w:rsidR="00D66634" w:rsidRPr="002166BD" w:rsidDel="009416BA">
          <w:delText xml:space="preserve"> </w:delText>
        </w:r>
      </w:del>
      <w:ins w:id="568" w:author="LUAN FIRMINO DE PAULA PEREIRA DA SILVA" w:date="2018-08-27T16:06:00Z">
        <w:r w:rsidR="00B95B5A">
          <w:t>Est</w:t>
        </w:r>
      </w:ins>
      <w:ins w:id="569" w:author="LUAN FIRMINO DE PAULA PEREIRA DA SILVA" w:date="2018-08-27T16:07:00Z">
        <w:r w:rsidR="00B95B5A">
          <w:t>a</w:t>
        </w:r>
      </w:ins>
      <w:ins w:id="570" w:author="LUAN FIRMINO DE PAULA PEREIRA DA SILVA" w:date="2018-08-27T16:06:00Z">
        <w:r w:rsidR="00B95B5A">
          <w:t>s</w:t>
        </w:r>
        <w:proofErr w:type="spellEnd"/>
        <w:r w:rsidR="00B95B5A">
          <w:t xml:space="preserve"> podem ser observadas na</w:t>
        </w:r>
      </w:ins>
      <w:ins w:id="571" w:author="LUAN FIRMINO DE PAULA PEREIRA DA SILVA" w:date="2018-08-27T16:07:00Z">
        <w:r w:rsidR="00B95B5A">
          <w:t>s</w:t>
        </w:r>
      </w:ins>
      <w:ins w:id="572" w:author="LUAN FIRMINO DE PAULA PEREIRA DA SILVA" w:date="2018-08-27T16:06:00Z">
        <w:r w:rsidR="00B95B5A">
          <w:t xml:space="preserve"> </w:t>
        </w:r>
      </w:ins>
      <w:ins w:id="573" w:author="LUAN FIRMINO DE PAULA PEREIRA DA SILVA" w:date="2018-08-27T16:07:00Z">
        <w:r w:rsidR="00B95B5A">
          <w:t>figuras abaixo.</w:t>
        </w:r>
      </w:ins>
      <w:ins w:id="574" w:author="LUAN FIRMINO DE PAULA PEREIRA DA SILVA" w:date="2018-08-27T16:06:00Z">
        <w:r w:rsidR="00B95B5A">
          <w:t xml:space="preserve"> </w:t>
        </w:r>
      </w:ins>
      <w:del w:id="575" w:author="LUAN FIRMINO DE PAULA PEREIRA DA SILVA" w:date="2018-08-22T22:08:00Z">
        <w:r w:rsidR="00D66634" w:rsidRPr="002166BD" w:rsidDel="009416BA">
          <w:delText xml:space="preserve">Estes podem ser observadas nas </w:delText>
        </w:r>
        <w:r w:rsidR="007A5572" w:rsidDel="009416BA">
          <w:fldChar w:fldCharType="begin"/>
        </w:r>
        <w:r w:rsidR="007A5572" w:rsidDel="009416BA">
          <w:delInstrText xml:space="preserve"> REF _Ref497096965 \h  \* MERGEFORMAT </w:delInstrText>
        </w:r>
        <w:r w:rsidR="007A5572" w:rsidDel="009416BA">
          <w:fldChar w:fldCharType="separate"/>
        </w:r>
        <w:r w:rsidR="00E4371C" w:rsidDel="009416BA">
          <w:rPr>
            <w:b/>
            <w:bCs/>
          </w:rPr>
          <w:delText>Erro! Fonte de referência não encontrada.</w:delText>
        </w:r>
        <w:r w:rsidR="007A5572" w:rsidDel="009416BA">
          <w:fldChar w:fldCharType="end"/>
        </w:r>
        <w:r w:rsidR="00D66634" w:rsidRPr="002166BD" w:rsidDel="009416BA">
          <w:delText xml:space="preserve"> a </w:delText>
        </w:r>
        <w:r w:rsidR="005E5147" w:rsidRPr="002166BD" w:rsidDel="009416BA">
          <w:fldChar w:fldCharType="begin"/>
        </w:r>
        <w:r w:rsidR="00D66634" w:rsidRPr="002166BD" w:rsidDel="009416BA">
          <w:delInstrText xml:space="preserve"> REF _Ref497097169 \h </w:delInstrText>
        </w:r>
        <w:r w:rsidR="005E5147" w:rsidRPr="002166BD" w:rsidDel="009416BA">
          <w:fldChar w:fldCharType="separate"/>
        </w:r>
        <w:r w:rsidR="00E4371C" w:rsidDel="009416BA">
          <w:rPr>
            <w:b/>
            <w:bCs/>
          </w:rPr>
          <w:delText>Erro! Fonte de referência não encontrada.</w:delText>
        </w:r>
        <w:r w:rsidR="005E5147" w:rsidRPr="002166BD" w:rsidDel="009416BA">
          <w:fldChar w:fldCharType="end"/>
        </w:r>
        <w:r w:rsidR="00D66634" w:rsidRPr="002166BD" w:rsidDel="009416BA">
          <w:delText xml:space="preserve"> e </w:delText>
        </w:r>
        <w:r w:rsidR="007A5572" w:rsidDel="009416BA">
          <w:fldChar w:fldCharType="begin"/>
        </w:r>
        <w:r w:rsidR="007A5572" w:rsidDel="009416BA">
          <w:delInstrText xml:space="preserve"> REF _Ref497097041 \h  \* MERGEFORMAT </w:delInstrText>
        </w:r>
        <w:r w:rsidR="007A5572" w:rsidDel="009416BA">
          <w:fldChar w:fldCharType="separate"/>
        </w:r>
        <w:r w:rsidR="00E4371C" w:rsidDel="009416BA">
          <w:rPr>
            <w:b/>
            <w:bCs/>
          </w:rPr>
          <w:delText>Erro! Fonte de referência não encontrada.</w:delText>
        </w:r>
        <w:r w:rsidR="007A5572" w:rsidDel="009416BA">
          <w:fldChar w:fldCharType="end"/>
        </w:r>
        <w:r w:rsidR="00D66634" w:rsidRPr="002166BD" w:rsidDel="009416BA">
          <w:delText xml:space="preserve"> a </w:delText>
        </w:r>
        <w:r w:rsidR="007A5572" w:rsidDel="009416BA">
          <w:fldChar w:fldCharType="begin"/>
        </w:r>
        <w:r w:rsidR="007A5572" w:rsidDel="009416BA">
          <w:delInstrText xml:space="preserve"> REF _Ref497097043 \h  \* MERGEFORMAT </w:delInstrText>
        </w:r>
        <w:r w:rsidR="007A5572" w:rsidDel="009416BA">
          <w:fldChar w:fldCharType="separate"/>
        </w:r>
        <w:r w:rsidR="00E4371C" w:rsidDel="009416BA">
          <w:rPr>
            <w:b/>
            <w:bCs/>
          </w:rPr>
          <w:delText>Erro! Fonte de referência não encontrada.</w:delText>
        </w:r>
        <w:r w:rsidR="007A5572" w:rsidDel="009416BA">
          <w:fldChar w:fldCharType="end"/>
        </w:r>
        <w:r w:rsidR="00D66634" w:rsidRPr="002166BD" w:rsidDel="009416BA">
          <w:delText>.</w:delText>
        </w:r>
      </w:del>
      <w:bookmarkStart w:id="576" w:name="_Hlk497091557"/>
    </w:p>
    <w:p w14:paraId="45E3E7A9" w14:textId="77777777" w:rsidR="00244113" w:rsidRDefault="00594685" w:rsidP="00244113">
      <w:pPr>
        <w:keepNext/>
        <w:tabs>
          <w:tab w:val="left" w:pos="3682"/>
        </w:tabs>
        <w:ind w:firstLine="709"/>
        <w:jc w:val="center"/>
      </w:pPr>
      <w:r>
        <w:rPr>
          <w:rFonts w:cs="Arial"/>
          <w:b/>
          <w:noProof/>
          <w:szCs w:val="24"/>
          <w:lang w:eastAsia="pt-BR"/>
          <w:rPrChange w:id="577" w:author="Unknown">
            <w:rPr>
              <w:noProof/>
              <w:lang w:eastAsia="pt-BR"/>
            </w:rPr>
          </w:rPrChange>
        </w:rPr>
        <w:drawing>
          <wp:inline distT="0" distB="0" distL="0" distR="0" wp14:anchorId="783B8689" wp14:editId="1EA53048">
            <wp:extent cx="4333875" cy="2428875"/>
            <wp:effectExtent l="19050" t="0" r="9525" b="0"/>
            <wp:docPr id="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B0B6C" w14:textId="2EE7FAA3" w:rsidR="006813D4" w:rsidRDefault="00244113" w:rsidP="00A60C7B">
      <w:pPr>
        <w:pStyle w:val="Legenda"/>
      </w:pPr>
      <w:bookmarkStart w:id="578" w:name="_Toc516513684"/>
      <w:r>
        <w:t xml:space="preserve">Figura </w:t>
      </w:r>
      <w:r w:rsidR="00721A43">
        <w:rPr>
          <w:noProof/>
        </w:rPr>
        <w:fldChar w:fldCharType="begin"/>
      </w:r>
      <w:r w:rsidR="00721A43">
        <w:rPr>
          <w:noProof/>
        </w:rPr>
        <w:instrText xml:space="preserve"> SEQ Figura \* ARABIC </w:instrText>
      </w:r>
      <w:r w:rsidR="00721A43">
        <w:rPr>
          <w:noProof/>
        </w:rPr>
        <w:fldChar w:fldCharType="separate"/>
      </w:r>
      <w:ins w:id="579" w:author="LUAN FIRMINO DE PAULA PEREIRA DA SILVA" w:date="2018-08-22T21:00:00Z">
        <w:r w:rsidR="00E4371C">
          <w:rPr>
            <w:noProof/>
          </w:rPr>
          <w:t>1</w:t>
        </w:r>
      </w:ins>
      <w:del w:id="580" w:author="LUAN FIRMINO DE PAULA PEREIRA DA SILVA" w:date="2018-08-22T21:00:00Z">
        <w:r w:rsidR="007A5572" w:rsidDel="00E4371C">
          <w:rPr>
            <w:noProof/>
          </w:rPr>
          <w:delText>7</w:delText>
        </w:r>
      </w:del>
      <w:r w:rsidR="00721A43">
        <w:rPr>
          <w:noProof/>
        </w:rPr>
        <w:fldChar w:fldCharType="end"/>
      </w:r>
      <w:r>
        <w:t>-</w:t>
      </w:r>
      <w:r w:rsidRPr="00244113">
        <w:t xml:space="preserve"> </w:t>
      </w:r>
      <w:r w:rsidRPr="002166BD">
        <w:t>Diagra</w:t>
      </w:r>
      <w:ins w:id="581" w:author="LUAN FIRMINO DE PAULA PEREIRA DA SILVA" w:date="2018-08-27T16:07:00Z">
        <w:r w:rsidR="00B95B5A">
          <w:t>0</w:t>
        </w:r>
      </w:ins>
      <w:r w:rsidRPr="002166BD">
        <w:t>ma de caso de uso: ca</w:t>
      </w:r>
      <w:r>
        <w:t>dastrar usuário.</w:t>
      </w:r>
      <w:bookmarkEnd w:id="578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1"/>
      </w:tblGrid>
      <w:tr w:rsidR="00D66634" w:rsidRPr="002166BD" w14:paraId="043BD3C2" w14:textId="77777777" w:rsidTr="00E4371C">
        <w:tc>
          <w:tcPr>
            <w:tcW w:w="9071" w:type="dxa"/>
          </w:tcPr>
          <w:p w14:paraId="1B31FD96" w14:textId="77777777" w:rsidR="00A60C7B" w:rsidRDefault="00A60C7B"/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  <w:tblPrChange w:id="582" w:author="LUAN FIRMINO DE PAULA PEREIRA DA SILVA" w:date="2018-08-22T22:09:00Z">
                <w:tblPr>
                  <w:tblStyle w:val="Tabelacomgrade"/>
                  <w:tblW w:w="0" w:type="auto"/>
                  <w:tbl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</w:tblBorders>
                  <w:tblLook w:val="04A0" w:firstRow="1" w:lastRow="0" w:firstColumn="1" w:lastColumn="0" w:noHBand="0" w:noVBand="1"/>
                </w:tblPr>
              </w:tblPrChange>
            </w:tblPr>
            <w:tblGrid>
              <w:gridCol w:w="518"/>
              <w:tblGridChange w:id="583">
                <w:tblGrid>
                  <w:gridCol w:w="409"/>
                </w:tblGrid>
              </w:tblGridChange>
            </w:tblGrid>
            <w:tr w:rsidR="00D66634" w:rsidRPr="002166BD" w:rsidDel="009416BA" w14:paraId="36BE021A" w14:textId="31FC0ACC" w:rsidTr="009416BA">
              <w:trPr>
                <w:trHeight w:val="284"/>
                <w:del w:id="584" w:author="LUAN FIRMINO DE PAULA PEREIRA DA SILVA" w:date="2018-08-22T22:09:00Z"/>
              </w:trPr>
              <w:tc>
                <w:tcPr>
                  <w:tcW w:w="518" w:type="dxa"/>
                  <w:tcPrChange w:id="585" w:author="LUAN FIRMINO DE PAULA PEREIRA DA SILVA" w:date="2018-08-22T22:09:00Z">
                    <w:tcPr>
                      <w:tcW w:w="409" w:type="dxa"/>
                    </w:tcPr>
                  </w:tcPrChange>
                </w:tcPr>
                <w:p w14:paraId="67DA24AD" w14:textId="125A6C5E" w:rsidR="00D66634" w:rsidRPr="00470157" w:rsidDel="009416BA" w:rsidRDefault="00D66634" w:rsidP="00A60C7B">
                  <w:pPr>
                    <w:pStyle w:val="Legenda"/>
                    <w:rPr>
                      <w:del w:id="586" w:author="LUAN FIRMINO DE PAULA PEREIRA DA SILVA" w:date="2018-08-22T22:09:00Z"/>
                    </w:rPr>
                  </w:pPr>
                </w:p>
              </w:tc>
            </w:tr>
          </w:tbl>
          <w:tbl>
            <w:tblPr>
              <w:tblStyle w:val="Tabelacomgrade"/>
              <w:tblpPr w:leftFromText="141" w:rightFromText="141" w:vertAnchor="text" w:horzAnchor="page" w:tblpX="1573" w:tblpY="-130"/>
              <w:tblOverlap w:val="never"/>
              <w:tblW w:w="3804" w:type="pct"/>
              <w:tblLook w:val="04A0" w:firstRow="1" w:lastRow="0" w:firstColumn="1" w:lastColumn="0" w:noHBand="0" w:noVBand="1"/>
            </w:tblPr>
            <w:tblGrid>
              <w:gridCol w:w="2001"/>
              <w:gridCol w:w="4736"/>
              <w:tblGridChange w:id="587">
                <w:tblGrid>
                  <w:gridCol w:w="25"/>
                  <w:gridCol w:w="1976"/>
                  <w:gridCol w:w="25"/>
                  <w:gridCol w:w="4711"/>
                  <w:gridCol w:w="25"/>
                </w:tblGrid>
              </w:tblGridChange>
            </w:tblGrid>
            <w:tr w:rsidR="00D66634" w:rsidRPr="002166BD" w:rsidDel="006E6DA9" w14:paraId="2956C38D" w14:textId="50B9D8C6" w:rsidTr="00C9361E">
              <w:trPr>
                <w:trHeight w:val="216"/>
                <w:del w:id="588" w:author="LUAN FIRMINO DE PAULA PEREIRA DA SILVA" w:date="2018-08-21T21:12:00Z"/>
              </w:trPr>
              <w:tc>
                <w:tcPr>
                  <w:tcW w:w="5000" w:type="pct"/>
                  <w:gridSpan w:val="2"/>
                  <w:tcBorders>
                    <w:top w:val="nil"/>
                    <w:left w:val="nil"/>
                    <w:right w:val="nil"/>
                  </w:tcBorders>
                </w:tcPr>
                <w:p w14:paraId="32635F96" w14:textId="14DF2C79" w:rsidR="00D66634" w:rsidRPr="007A6908" w:rsidDel="006E6DA9" w:rsidRDefault="00D66634" w:rsidP="00A60C7B">
                  <w:pPr>
                    <w:pStyle w:val="Legenda"/>
                    <w:rPr>
                      <w:del w:id="589" w:author="LUAN FIRMINO DE PAULA PEREIRA DA SILVA" w:date="2018-08-21T21:12:00Z"/>
                    </w:rPr>
                  </w:pPr>
                  <w:bookmarkStart w:id="590" w:name="_Toc515146390"/>
                  <w:del w:id="591" w:author="LUAN FIRMINO DE PAULA PEREIRA DA SILVA" w:date="2018-08-21T21:12:00Z">
                    <w:r w:rsidRPr="007A6908" w:rsidDel="006E6DA9">
                      <w:delText xml:space="preserve">Tabela </w:delText>
                    </w:r>
                    <w:r w:rsidR="005E5147" w:rsidDel="006E6DA9">
                      <w:rPr>
                        <w:b w:val="0"/>
                        <w:iCs w:val="0"/>
                        <w:noProof/>
                      </w:rPr>
                      <w:fldChar w:fldCharType="begin"/>
                    </w:r>
                    <w:r w:rsidR="00483D31" w:rsidDel="006E6DA9">
                      <w:rPr>
                        <w:noProof/>
                      </w:rPr>
                      <w:delInstrText xml:space="preserve"> SEQ Tabela \* ARABIC </w:delInstrText>
                    </w:r>
                    <w:r w:rsidR="005E5147" w:rsidDel="006E6DA9">
                      <w:rPr>
                        <w:b w:val="0"/>
                        <w:iCs w:val="0"/>
                        <w:noProof/>
                      </w:rPr>
                      <w:fldChar w:fldCharType="separate"/>
                    </w:r>
                    <w:r w:rsidR="007A5572" w:rsidDel="006E6DA9">
                      <w:rPr>
                        <w:noProof/>
                      </w:rPr>
                      <w:delText>2</w:delText>
                    </w:r>
                    <w:r w:rsidR="005E5147" w:rsidDel="006E6DA9">
                      <w:rPr>
                        <w:b w:val="0"/>
                        <w:iCs w:val="0"/>
                        <w:noProof/>
                      </w:rPr>
                      <w:fldChar w:fldCharType="end"/>
                    </w:r>
                    <w:r w:rsidRPr="007A6908" w:rsidDel="006E6DA9">
                      <w:delText xml:space="preserve"> – Documentação do caso de uso: cadastrar usuário.</w:delText>
                    </w:r>
                    <w:bookmarkEnd w:id="590"/>
                  </w:del>
                </w:p>
              </w:tc>
            </w:tr>
            <w:tr w:rsidR="00D66634" w:rsidRPr="002166BD" w14:paraId="0D7622BC" w14:textId="77777777" w:rsidTr="00C9361E">
              <w:trPr>
                <w:trHeight w:val="216"/>
              </w:trPr>
              <w:tc>
                <w:tcPr>
                  <w:tcW w:w="1485" w:type="pct"/>
                </w:tcPr>
                <w:p w14:paraId="0098CBB2" w14:textId="77777777" w:rsidR="00D66634" w:rsidRPr="002166BD" w:rsidRDefault="00D66634">
                  <w:pPr>
                    <w:tabs>
                      <w:tab w:val="left" w:pos="3682"/>
                    </w:tabs>
                    <w:spacing w:line="240" w:lineRule="auto"/>
                    <w:rPr>
                      <w:i/>
                    </w:rPr>
                    <w:pPrChange w:id="592" w:author="LUAN FIRMINO DE PAULA PEREIRA DA SILVA" w:date="2018-08-21T21:12:00Z">
                      <w:pPr>
                        <w:tabs>
                          <w:tab w:val="left" w:pos="3682"/>
                        </w:tabs>
                        <w:spacing w:line="240" w:lineRule="auto"/>
                        <w:jc w:val="center"/>
                      </w:pPr>
                    </w:pPrChange>
                  </w:pPr>
                </w:p>
              </w:tc>
              <w:tc>
                <w:tcPr>
                  <w:tcW w:w="3515" w:type="pct"/>
                </w:tcPr>
                <w:p w14:paraId="00CB2C7B" w14:textId="42138915" w:rsidR="00D66634" w:rsidRPr="002166BD" w:rsidRDefault="00D66634">
                  <w:pPr>
                    <w:tabs>
                      <w:tab w:val="left" w:pos="3682"/>
                    </w:tabs>
                    <w:spacing w:line="240" w:lineRule="auto"/>
                    <w:pPrChange w:id="593" w:author="LUAN FIRMINO DE PAULA PEREIRA DA SILVA" w:date="2018-08-21T21:12:00Z">
                      <w:pPr>
                        <w:tabs>
                          <w:tab w:val="left" w:pos="3682"/>
                        </w:tabs>
                        <w:spacing w:line="240" w:lineRule="auto"/>
                        <w:jc w:val="center"/>
                      </w:pPr>
                    </w:pPrChange>
                  </w:pPr>
                  <w:r>
                    <w:t xml:space="preserve">Cadastrar </w:t>
                  </w:r>
                  <w:commentRangeStart w:id="594"/>
                  <w:del w:id="595" w:author="LUAN FIRMINO DE PAULA PEREIRA DA SILVA" w:date="2018-08-22T21:35:00Z">
                    <w:r w:rsidRPr="005E6071" w:rsidDel="005E6071">
                      <w:rPr>
                        <w:color w:val="FF0000"/>
                        <w:rPrChange w:id="596" w:author="LUAN FIRMINO DE PAULA PEREIRA DA SILVA" w:date="2018-08-22T21:35:00Z">
                          <w:rPr/>
                        </w:rPrChange>
                      </w:rPr>
                      <w:delText>usuário</w:delText>
                    </w:r>
                  </w:del>
                  <w:ins w:id="597" w:author="LUAN FIRMINO DE PAULA PEREIRA DA SILVA" w:date="2018-08-22T21:35:00Z">
                    <w:r w:rsidR="005E6071" w:rsidRPr="005E6071">
                      <w:rPr>
                        <w:color w:val="FF0000"/>
                        <w:rPrChange w:id="598" w:author="LUAN FIRMINO DE PAULA PEREIRA DA SILVA" w:date="2018-08-22T21:35:00Z">
                          <w:rPr/>
                        </w:rPrChange>
                      </w:rPr>
                      <w:t>Consumidor</w:t>
                    </w:r>
                    <w:commentRangeEnd w:id="594"/>
                    <w:r w:rsidR="00856C14">
                      <w:rPr>
                        <w:rStyle w:val="Refdecomentrio"/>
                      </w:rPr>
                      <w:commentReference w:id="594"/>
                    </w:r>
                  </w:ins>
                  <w:r>
                    <w:t>.</w:t>
                  </w:r>
                </w:p>
              </w:tc>
            </w:tr>
            <w:tr w:rsidR="00D66634" w:rsidRPr="002166BD" w14:paraId="0DCBFCB1" w14:textId="77777777" w:rsidTr="00C9361E">
              <w:trPr>
                <w:trHeight w:val="650"/>
              </w:trPr>
              <w:tc>
                <w:tcPr>
                  <w:tcW w:w="1485" w:type="pct"/>
                </w:tcPr>
                <w:p w14:paraId="081F402E" w14:textId="77777777" w:rsidR="00D66634" w:rsidRPr="002166BD" w:rsidRDefault="00D66634">
                  <w:pPr>
                    <w:tabs>
                      <w:tab w:val="left" w:pos="3682"/>
                    </w:tabs>
                    <w:spacing w:line="240" w:lineRule="auto"/>
                    <w:rPr>
                      <w:i/>
                    </w:rPr>
                    <w:pPrChange w:id="599" w:author="LUAN FIRMINO DE PAULA PEREIRA DA SILVA" w:date="2018-08-21T21:12:00Z">
                      <w:pPr>
                        <w:tabs>
                          <w:tab w:val="left" w:pos="3682"/>
                        </w:tabs>
                        <w:spacing w:line="240" w:lineRule="auto"/>
                        <w:jc w:val="center"/>
                      </w:pPr>
                    </w:pPrChange>
                  </w:pPr>
                  <w:r w:rsidRPr="002166BD">
                    <w:rPr>
                      <w:i/>
                    </w:rPr>
                    <w:t>Resumo</w:t>
                  </w:r>
                </w:p>
              </w:tc>
              <w:tc>
                <w:tcPr>
                  <w:tcW w:w="3515" w:type="pct"/>
                </w:tcPr>
                <w:p w14:paraId="31EDE08B" w14:textId="3E810A67" w:rsidR="00D66634" w:rsidRPr="002166BD" w:rsidRDefault="00D66634">
                  <w:pPr>
                    <w:tabs>
                      <w:tab w:val="left" w:pos="3682"/>
                    </w:tabs>
                    <w:spacing w:line="240" w:lineRule="auto"/>
                    <w:pPrChange w:id="600" w:author="LUAN FIRMINO DE PAULA PEREIRA DA SILVA" w:date="2018-08-21T21:12:00Z">
                      <w:pPr>
                        <w:tabs>
                          <w:tab w:val="left" w:pos="3682"/>
                        </w:tabs>
                        <w:spacing w:line="240" w:lineRule="auto"/>
                        <w:jc w:val="center"/>
                      </w:pPr>
                    </w:pPrChange>
                  </w:pPr>
                  <w:r w:rsidRPr="002166BD">
                    <w:t xml:space="preserve">Esse caso de uso descreve as etapas necessárias a serem percorridas pelo </w:t>
                  </w:r>
                  <w:ins w:id="601" w:author="LUAN FIRMINO DE PAULA PEREIRA DA SILVA" w:date="2018-08-22T21:35:00Z">
                    <w:r w:rsidR="00856C14" w:rsidRPr="003A13FE">
                      <w:rPr>
                        <w:color w:val="FF0000"/>
                      </w:rPr>
                      <w:t>Consumidor</w:t>
                    </w:r>
                    <w:r w:rsidR="00856C14">
                      <w:rPr>
                        <w:rStyle w:val="Refdecomentrio"/>
                      </w:rPr>
                      <w:commentReference w:id="602"/>
                    </w:r>
                  </w:ins>
                  <w:del w:id="603" w:author="LUAN FIRMINO DE PAULA PEREIRA DA SILVA" w:date="2018-08-22T21:35:00Z">
                    <w:r w:rsidRPr="002166BD" w:rsidDel="00856C14">
                      <w:delText>usuário</w:delText>
                    </w:r>
                  </w:del>
                  <w:r w:rsidRPr="002166BD">
                    <w:t xml:space="preserve"> para </w:t>
                  </w:r>
                  <w:r>
                    <w:t>cadastrar</w:t>
                  </w:r>
                  <w:ins w:id="604" w:author="LUAN FIRMINO DE PAULA PEREIRA DA SILVA" w:date="2018-08-22T21:36:00Z">
                    <w:r w:rsidR="00856C14">
                      <w:t>-se</w:t>
                    </w:r>
                  </w:ins>
                  <w:del w:id="605" w:author="LUAN FIRMINO DE PAULA PEREIRA DA SILVA" w:date="2018-08-22T21:36:00Z">
                    <w:r w:rsidDel="00856C14">
                      <w:delText xml:space="preserve"> o usuário</w:delText>
                    </w:r>
                  </w:del>
                  <w:r>
                    <w:t xml:space="preserve"> ao </w:t>
                  </w:r>
                  <w:r w:rsidRPr="00987170">
                    <w:rPr>
                      <w:i/>
                    </w:rPr>
                    <w:t>software</w:t>
                  </w:r>
                  <w:r>
                    <w:t>.</w:t>
                  </w:r>
                </w:p>
              </w:tc>
            </w:tr>
            <w:tr w:rsidR="00D66634" w:rsidRPr="002166BD" w14:paraId="168AEB7E" w14:textId="77777777" w:rsidTr="00C9361E">
              <w:trPr>
                <w:trHeight w:val="185"/>
              </w:trPr>
              <w:tc>
                <w:tcPr>
                  <w:tcW w:w="1485" w:type="pct"/>
                </w:tcPr>
                <w:p w14:paraId="65A9D95E" w14:textId="77777777" w:rsidR="00D66634" w:rsidRPr="002166BD" w:rsidRDefault="00D66634">
                  <w:pPr>
                    <w:tabs>
                      <w:tab w:val="left" w:pos="3682"/>
                    </w:tabs>
                    <w:spacing w:line="240" w:lineRule="auto"/>
                    <w:rPr>
                      <w:i/>
                    </w:rPr>
                    <w:pPrChange w:id="606" w:author="LUAN FIRMINO DE PAULA PEREIRA DA SILVA" w:date="2018-08-21T21:12:00Z">
                      <w:pPr>
                        <w:tabs>
                          <w:tab w:val="left" w:pos="3682"/>
                        </w:tabs>
                        <w:spacing w:line="240" w:lineRule="auto"/>
                        <w:jc w:val="center"/>
                      </w:pPr>
                    </w:pPrChange>
                  </w:pPr>
                  <w:r>
                    <w:rPr>
                      <w:i/>
                    </w:rPr>
                    <w:t>Ator P</w:t>
                  </w:r>
                  <w:r w:rsidRPr="002166BD">
                    <w:rPr>
                      <w:i/>
                    </w:rPr>
                    <w:t>rincipal</w:t>
                  </w:r>
                </w:p>
              </w:tc>
              <w:tc>
                <w:tcPr>
                  <w:tcW w:w="3515" w:type="pct"/>
                </w:tcPr>
                <w:p w14:paraId="4004E325" w14:textId="36CB1EB9" w:rsidR="00D66634" w:rsidRPr="002166BD" w:rsidRDefault="00856C14">
                  <w:pPr>
                    <w:tabs>
                      <w:tab w:val="left" w:pos="3682"/>
                    </w:tabs>
                    <w:spacing w:line="240" w:lineRule="auto"/>
                    <w:pPrChange w:id="607" w:author="LUAN FIRMINO DE PAULA PEREIRA DA SILVA" w:date="2018-08-21T21:12:00Z">
                      <w:pPr>
                        <w:tabs>
                          <w:tab w:val="left" w:pos="3682"/>
                        </w:tabs>
                        <w:spacing w:line="240" w:lineRule="auto"/>
                        <w:jc w:val="center"/>
                      </w:pPr>
                    </w:pPrChange>
                  </w:pPr>
                  <w:ins w:id="608" w:author="LUAN FIRMINO DE PAULA PEREIRA DA SILVA" w:date="2018-08-22T21:36:00Z">
                    <w:r w:rsidRPr="003A13FE">
                      <w:rPr>
                        <w:color w:val="FF0000"/>
                      </w:rPr>
                      <w:t>Consumidor</w:t>
                    </w:r>
                    <w:r>
                      <w:rPr>
                        <w:rStyle w:val="Refdecomentrio"/>
                      </w:rPr>
                      <w:commentReference w:id="609"/>
                    </w:r>
                    <w:r>
                      <w:rPr>
                        <w:color w:val="FF0000"/>
                      </w:rPr>
                      <w:t>.</w:t>
                    </w:r>
                  </w:ins>
                  <w:del w:id="610" w:author="LUAN FIRMINO DE PAULA PEREIRA DA SILVA" w:date="2018-08-22T21:36:00Z">
                    <w:r w:rsidR="00D66634" w:rsidRPr="002166BD" w:rsidDel="00856C14">
                      <w:delText>Usuário</w:delText>
                    </w:r>
                    <w:r w:rsidR="00D66634" w:rsidDel="00856C14">
                      <w:delText>.</w:delText>
                    </w:r>
                  </w:del>
                </w:p>
              </w:tc>
            </w:tr>
            <w:tr w:rsidR="00D66634" w:rsidRPr="002166BD" w14:paraId="4FD7622B" w14:textId="77777777" w:rsidTr="00C9361E">
              <w:trPr>
                <w:trHeight w:val="216"/>
              </w:trPr>
              <w:tc>
                <w:tcPr>
                  <w:tcW w:w="1485" w:type="pct"/>
                </w:tcPr>
                <w:p w14:paraId="6A790D93" w14:textId="77777777" w:rsidR="00D66634" w:rsidRPr="002166BD" w:rsidRDefault="00D66634">
                  <w:pPr>
                    <w:tabs>
                      <w:tab w:val="left" w:pos="3682"/>
                    </w:tabs>
                    <w:spacing w:line="240" w:lineRule="auto"/>
                    <w:rPr>
                      <w:i/>
                    </w:rPr>
                    <w:pPrChange w:id="611" w:author="LUAN FIRMINO DE PAULA PEREIRA DA SILVA" w:date="2018-08-21T21:12:00Z">
                      <w:pPr>
                        <w:tabs>
                          <w:tab w:val="left" w:pos="3682"/>
                        </w:tabs>
                        <w:spacing w:line="240" w:lineRule="auto"/>
                        <w:jc w:val="center"/>
                      </w:pPr>
                    </w:pPrChange>
                  </w:pPr>
                  <w:r>
                    <w:rPr>
                      <w:i/>
                    </w:rPr>
                    <w:t>Pré-Condição</w:t>
                  </w:r>
                </w:p>
              </w:tc>
              <w:tc>
                <w:tcPr>
                  <w:tcW w:w="3515" w:type="pct"/>
                </w:tcPr>
                <w:p w14:paraId="410AA136" w14:textId="77777777" w:rsidR="00D66634" w:rsidRPr="002166BD" w:rsidRDefault="00D66634">
                  <w:pPr>
                    <w:tabs>
                      <w:tab w:val="left" w:pos="3682"/>
                    </w:tabs>
                    <w:spacing w:line="240" w:lineRule="auto"/>
                    <w:pPrChange w:id="612" w:author="LUAN FIRMINO DE PAULA PEREIRA DA SILVA" w:date="2018-08-21T21:12:00Z">
                      <w:pPr>
                        <w:tabs>
                          <w:tab w:val="left" w:pos="3682"/>
                        </w:tabs>
                        <w:spacing w:line="240" w:lineRule="auto"/>
                        <w:jc w:val="center"/>
                      </w:pPr>
                    </w:pPrChange>
                  </w:pPr>
                  <w:r>
                    <w:t>-</w:t>
                  </w:r>
                </w:p>
              </w:tc>
            </w:tr>
            <w:tr w:rsidR="00D66634" w:rsidRPr="002166BD" w14:paraId="1D396AA2" w14:textId="77777777" w:rsidTr="00C9361E">
              <w:trPr>
                <w:trHeight w:val="216"/>
              </w:trPr>
              <w:tc>
                <w:tcPr>
                  <w:tcW w:w="1485" w:type="pct"/>
                </w:tcPr>
                <w:p w14:paraId="14DDE563" w14:textId="77777777" w:rsidR="00D66634" w:rsidRDefault="00D66634">
                  <w:pPr>
                    <w:tabs>
                      <w:tab w:val="left" w:pos="3682"/>
                    </w:tabs>
                    <w:spacing w:line="240" w:lineRule="auto"/>
                    <w:rPr>
                      <w:i/>
                    </w:rPr>
                    <w:pPrChange w:id="613" w:author="LUAN FIRMINO DE PAULA PEREIRA DA SILVA" w:date="2018-08-21T21:12:00Z">
                      <w:pPr>
                        <w:tabs>
                          <w:tab w:val="left" w:pos="3682"/>
                        </w:tabs>
                        <w:spacing w:line="240" w:lineRule="auto"/>
                        <w:jc w:val="center"/>
                      </w:pPr>
                    </w:pPrChange>
                  </w:pPr>
                  <w:r>
                    <w:rPr>
                      <w:i/>
                    </w:rPr>
                    <w:t>Pós-Condição</w:t>
                  </w:r>
                </w:p>
              </w:tc>
              <w:tc>
                <w:tcPr>
                  <w:tcW w:w="3515" w:type="pct"/>
                </w:tcPr>
                <w:p w14:paraId="1FB5D1AC" w14:textId="77777777" w:rsidR="00D66634" w:rsidRDefault="00D66634">
                  <w:pPr>
                    <w:tabs>
                      <w:tab w:val="left" w:pos="3682"/>
                    </w:tabs>
                    <w:spacing w:line="240" w:lineRule="auto"/>
                    <w:pPrChange w:id="614" w:author="LUAN FIRMINO DE PAULA PEREIRA DA SILVA" w:date="2018-08-21T21:12:00Z">
                      <w:pPr>
                        <w:tabs>
                          <w:tab w:val="left" w:pos="3682"/>
                        </w:tabs>
                        <w:spacing w:line="240" w:lineRule="auto"/>
                        <w:jc w:val="center"/>
                      </w:pPr>
                    </w:pPrChange>
                  </w:pPr>
                  <w:r>
                    <w:t>-</w:t>
                  </w:r>
                </w:p>
              </w:tc>
            </w:tr>
            <w:tr w:rsidR="00D66634" w:rsidRPr="002166BD" w14:paraId="4F84010F" w14:textId="77777777" w:rsidTr="00D83D9A">
              <w:tblPrEx>
                <w:tblW w:w="3804" w:type="pct"/>
                <w:tblPrExChange w:id="615" w:author="LUAN FIRMINO DE PAULA PEREIRA DA SILVA" w:date="2018-08-22T21:55:00Z">
                  <w:tblPrEx>
                    <w:tblW w:w="3804" w:type="pct"/>
                  </w:tblPrEx>
                </w:tblPrExChange>
              </w:tblPrEx>
              <w:trPr>
                <w:trHeight w:val="2224"/>
                <w:trPrChange w:id="616" w:author="LUAN FIRMINO DE PAULA PEREIRA DA SILVA" w:date="2018-08-22T21:55:00Z">
                  <w:trPr>
                    <w:gridBefore w:val="1"/>
                    <w:trHeight w:val="2224"/>
                  </w:trPr>
                </w:trPrChange>
              </w:trPr>
              <w:tc>
                <w:tcPr>
                  <w:tcW w:w="1485" w:type="pct"/>
                  <w:tcPrChange w:id="617" w:author="LUAN FIRMINO DE PAULA PEREIRA DA SILVA" w:date="2018-08-22T21:55:00Z">
                    <w:tcPr>
                      <w:tcW w:w="1485" w:type="pct"/>
                      <w:gridSpan w:val="2"/>
                    </w:tcPr>
                  </w:tcPrChange>
                </w:tcPr>
                <w:p w14:paraId="3EBC96B4" w14:textId="77777777" w:rsidR="00D66634" w:rsidRPr="002166BD" w:rsidRDefault="00D66634">
                  <w:pPr>
                    <w:tabs>
                      <w:tab w:val="left" w:pos="3682"/>
                    </w:tabs>
                    <w:spacing w:line="240" w:lineRule="auto"/>
                    <w:rPr>
                      <w:i/>
                    </w:rPr>
                    <w:pPrChange w:id="618" w:author="LUAN FIRMINO DE PAULA PEREIRA DA SILVA" w:date="2018-08-21T21:12:00Z">
                      <w:pPr>
                        <w:tabs>
                          <w:tab w:val="left" w:pos="3682"/>
                        </w:tabs>
                        <w:spacing w:line="240" w:lineRule="auto"/>
                        <w:jc w:val="center"/>
                      </w:pPr>
                    </w:pPrChange>
                  </w:pPr>
                  <w:r w:rsidRPr="002166BD">
                    <w:rPr>
                      <w:i/>
                    </w:rPr>
                    <w:t xml:space="preserve">Fluxo </w:t>
                  </w:r>
                  <w:r>
                    <w:rPr>
                      <w:i/>
                    </w:rPr>
                    <w:t>Normal</w:t>
                  </w:r>
                </w:p>
              </w:tc>
              <w:tc>
                <w:tcPr>
                  <w:tcW w:w="3515" w:type="pct"/>
                  <w:tcBorders>
                    <w:bottom w:val="single" w:sz="4" w:space="0" w:color="auto"/>
                  </w:tcBorders>
                  <w:tcPrChange w:id="619" w:author="LUAN FIRMINO DE PAULA PEREIRA DA SILVA" w:date="2018-08-22T21:55:00Z">
                    <w:tcPr>
                      <w:tcW w:w="3515" w:type="pct"/>
                      <w:gridSpan w:val="2"/>
                    </w:tcPr>
                  </w:tcPrChange>
                </w:tcPr>
                <w:p w14:paraId="63EE46AA" w14:textId="1ED022C0" w:rsidR="00D66634" w:rsidRPr="00AF049E" w:rsidRDefault="00D66634">
                  <w:pPr>
                    <w:spacing w:line="240" w:lineRule="auto"/>
                    <w:rPr>
                      <w:rFonts w:cs="Arial"/>
                      <w:szCs w:val="24"/>
                    </w:rPr>
                    <w:pPrChange w:id="620" w:author="LUAN FIRMINO DE PAULA PEREIRA DA SILVA" w:date="2018-08-21T21:12:00Z">
                      <w:pPr>
                        <w:spacing w:line="240" w:lineRule="auto"/>
                        <w:jc w:val="center"/>
                      </w:pPr>
                    </w:pPrChange>
                  </w:pPr>
                  <w:r w:rsidRPr="00D75AAF">
                    <w:rPr>
                      <w:rFonts w:cs="Arial"/>
                      <w:szCs w:val="24"/>
                    </w:rPr>
                    <w:t>Incluir</w:t>
                  </w:r>
                  <w:ins w:id="621" w:author="LUAN FIRMINO DE PAULA PEREIRA DA SILVA" w:date="2018-08-22T21:40:00Z">
                    <w:r w:rsidR="00856C14">
                      <w:rPr>
                        <w:rFonts w:cs="Arial"/>
                        <w:szCs w:val="24"/>
                      </w:rPr>
                      <w:t>:</w:t>
                    </w:r>
                  </w:ins>
                  <w:del w:id="622" w:author="LUAN FIRMINO DE PAULA PEREIRA DA SILVA" w:date="2018-08-22T21:40:00Z">
                    <w:r w:rsidRPr="00D75AAF" w:rsidDel="00856C14">
                      <w:rPr>
                        <w:rFonts w:cs="Arial"/>
                        <w:szCs w:val="24"/>
                      </w:rPr>
                      <w:delText>.</w:delText>
                    </w:r>
                  </w:del>
                </w:p>
                <w:p w14:paraId="4719C857" w14:textId="31D1E13D" w:rsidR="00D66634" w:rsidRPr="00AF049E" w:rsidRDefault="00D66634">
                  <w:pPr>
                    <w:spacing w:line="240" w:lineRule="auto"/>
                    <w:rPr>
                      <w:rFonts w:cs="Arial"/>
                      <w:szCs w:val="24"/>
                    </w:rPr>
                    <w:pPrChange w:id="623" w:author="LUAN FIRMINO DE PAULA PEREIRA DA SILVA" w:date="2018-08-21T21:12:00Z">
                      <w:pPr>
                        <w:spacing w:line="240" w:lineRule="auto"/>
                        <w:jc w:val="center"/>
                      </w:pPr>
                    </w:pPrChange>
                  </w:pPr>
                  <w:r w:rsidRPr="00D75AAF">
                    <w:rPr>
                      <w:rFonts w:cs="Arial"/>
                      <w:szCs w:val="24"/>
                    </w:rPr>
                    <w:t xml:space="preserve">1. </w:t>
                  </w:r>
                  <w:ins w:id="624" w:author="LUAN FIRMINO DE PAULA PEREIRA DA SILVA" w:date="2018-08-21T21:13:00Z">
                    <w:r w:rsidR="006E6DA9">
                      <w:rPr>
                        <w:rFonts w:cs="Arial"/>
                        <w:szCs w:val="24"/>
                      </w:rPr>
                      <w:t xml:space="preserve">Inserir </w:t>
                    </w:r>
                  </w:ins>
                  <w:del w:id="625" w:author="LUAN FIRMINO DE PAULA PEREIRA DA SILVA" w:date="2018-08-21T21:13:00Z">
                    <w:r w:rsidRPr="00D75AAF" w:rsidDel="006E6DA9">
                      <w:rPr>
                        <w:rFonts w:cs="Arial"/>
                        <w:szCs w:val="24"/>
                      </w:rPr>
                      <w:delText>D</w:delText>
                    </w:r>
                  </w:del>
                  <w:ins w:id="626" w:author="LUAN FIRMINO DE PAULA PEREIRA DA SILVA" w:date="2018-08-21T21:13:00Z">
                    <w:r w:rsidR="006E6DA9">
                      <w:rPr>
                        <w:rFonts w:cs="Arial"/>
                        <w:szCs w:val="24"/>
                      </w:rPr>
                      <w:t>dado</w:t>
                    </w:r>
                  </w:ins>
                  <w:del w:id="627" w:author="LUAN FIRMINO DE PAULA PEREIRA DA SILVA" w:date="2018-08-21T21:13:00Z">
                    <w:r w:rsidRPr="00D75AAF" w:rsidDel="006E6DA9">
                      <w:rPr>
                        <w:rFonts w:cs="Arial"/>
                        <w:szCs w:val="24"/>
                      </w:rPr>
                      <w:delText>ado</w:delText>
                    </w:r>
                  </w:del>
                  <w:r w:rsidRPr="00D75AAF">
                    <w:rPr>
                      <w:rFonts w:cs="Arial"/>
                      <w:szCs w:val="24"/>
                    </w:rPr>
                    <w:t xml:space="preserve">s </w:t>
                  </w:r>
                  <w:del w:id="628" w:author="LUAN FIRMINO DE PAULA PEREIRA DA SILVA" w:date="2018-08-22T21:40:00Z">
                    <w:r w:rsidRPr="00D75AAF" w:rsidDel="00856C14">
                      <w:rPr>
                        <w:rFonts w:cs="Arial"/>
                        <w:szCs w:val="24"/>
                      </w:rPr>
                      <w:delText>do usuário</w:delText>
                    </w:r>
                  </w:del>
                  <w:ins w:id="629" w:author="LUAN FIRMINO DE PAULA PEREIRA DA SILVA" w:date="2018-08-22T21:40:00Z">
                    <w:r w:rsidR="00856C14">
                      <w:rPr>
                        <w:rFonts w:cs="Arial"/>
                        <w:szCs w:val="24"/>
                      </w:rPr>
                      <w:t>requeridos</w:t>
                    </w:r>
                  </w:ins>
                  <w:ins w:id="630" w:author="LUAN FIRMINO DE PAULA PEREIRA DA SILVA" w:date="2018-08-22T21:41:00Z">
                    <w:r w:rsidR="00856C14">
                      <w:rPr>
                        <w:rFonts w:cs="Arial"/>
                        <w:szCs w:val="24"/>
                      </w:rPr>
                      <w:t>;</w:t>
                    </w:r>
                  </w:ins>
                  <w:del w:id="631" w:author="LUAN FIRMINO DE PAULA PEREIRA DA SILVA" w:date="2018-08-22T21:41:00Z">
                    <w:r w:rsidRPr="00D75AAF" w:rsidDel="00856C14">
                      <w:rPr>
                        <w:rFonts w:cs="Arial"/>
                        <w:szCs w:val="24"/>
                      </w:rPr>
                      <w:delText>.</w:delText>
                    </w:r>
                  </w:del>
                </w:p>
                <w:p w14:paraId="4327909D" w14:textId="5BBAB18F" w:rsidR="00D66634" w:rsidRPr="00AF049E" w:rsidRDefault="00D66634">
                  <w:pPr>
                    <w:spacing w:line="240" w:lineRule="auto"/>
                    <w:rPr>
                      <w:rFonts w:cs="Arial"/>
                      <w:szCs w:val="24"/>
                    </w:rPr>
                    <w:pPrChange w:id="632" w:author="LUAN FIRMINO DE PAULA PEREIRA DA SILVA" w:date="2018-08-21T21:12:00Z">
                      <w:pPr>
                        <w:spacing w:line="240" w:lineRule="auto"/>
                        <w:jc w:val="center"/>
                      </w:pPr>
                    </w:pPrChange>
                  </w:pPr>
                  <w:r w:rsidRPr="00D75AAF">
                    <w:rPr>
                      <w:rFonts w:cs="Arial"/>
                      <w:szCs w:val="24"/>
                    </w:rPr>
                    <w:t xml:space="preserve">2. </w:t>
                  </w:r>
                  <w:del w:id="633" w:author="LUAN FIRMINO DE PAULA PEREIRA DA SILVA" w:date="2018-08-22T21:40:00Z">
                    <w:r w:rsidRPr="00D75AAF" w:rsidDel="00856C14">
                      <w:rPr>
                        <w:rFonts w:cs="Arial"/>
                        <w:szCs w:val="24"/>
                      </w:rPr>
                      <w:delText>O usuário c</w:delText>
                    </w:r>
                  </w:del>
                  <w:ins w:id="634" w:author="LUAN FIRMINO DE PAULA PEREIRA DA SILVA" w:date="2018-08-22T21:40:00Z">
                    <w:r w:rsidR="00856C14">
                      <w:rPr>
                        <w:rFonts w:cs="Arial"/>
                        <w:szCs w:val="24"/>
                      </w:rPr>
                      <w:t>C</w:t>
                    </w:r>
                  </w:ins>
                  <w:r w:rsidRPr="00D75AAF">
                    <w:rPr>
                      <w:rFonts w:cs="Arial"/>
                      <w:szCs w:val="24"/>
                    </w:rPr>
                    <w:t>onfirma a inclusão</w:t>
                  </w:r>
                  <w:ins w:id="635" w:author="LUAN FIRMINO DE PAULA PEREIRA DA SILVA" w:date="2018-08-22T21:41:00Z">
                    <w:r w:rsidR="00856C14">
                      <w:rPr>
                        <w:rFonts w:cs="Arial"/>
                        <w:szCs w:val="24"/>
                      </w:rPr>
                      <w:t>;</w:t>
                    </w:r>
                  </w:ins>
                  <w:del w:id="636" w:author="LUAN FIRMINO DE PAULA PEREIRA DA SILVA" w:date="2018-08-22T21:41:00Z">
                    <w:r w:rsidRPr="00D75AAF" w:rsidDel="00856C14">
                      <w:rPr>
                        <w:rFonts w:cs="Arial"/>
                        <w:szCs w:val="24"/>
                      </w:rPr>
                      <w:delText>.</w:delText>
                    </w:r>
                  </w:del>
                </w:p>
                <w:p w14:paraId="5FE3BD29" w14:textId="243A90F8" w:rsidR="00D66634" w:rsidRPr="00AF049E" w:rsidRDefault="00D66634">
                  <w:pPr>
                    <w:spacing w:line="240" w:lineRule="auto"/>
                    <w:rPr>
                      <w:rFonts w:cs="Arial"/>
                      <w:szCs w:val="24"/>
                    </w:rPr>
                    <w:pPrChange w:id="637" w:author="LUAN FIRMINO DE PAULA PEREIRA DA SILVA" w:date="2018-08-21T21:12:00Z">
                      <w:pPr>
                        <w:spacing w:line="240" w:lineRule="auto"/>
                        <w:jc w:val="center"/>
                      </w:pPr>
                    </w:pPrChange>
                  </w:pPr>
                  <w:r w:rsidRPr="00D75AAF">
                    <w:rPr>
                      <w:rFonts w:cs="Arial"/>
                      <w:szCs w:val="24"/>
                    </w:rPr>
                    <w:t xml:space="preserve">3. </w:t>
                  </w:r>
                  <w:ins w:id="638" w:author="LUAN FIRMINO DE PAULA PEREIRA DA SILVA" w:date="2018-08-22T21:40:00Z">
                    <w:r w:rsidR="00856C14">
                      <w:rPr>
                        <w:rFonts w:cs="Arial"/>
                        <w:szCs w:val="24"/>
                      </w:rPr>
                      <w:t xml:space="preserve">Exibe Mensagem: </w:t>
                    </w:r>
                  </w:ins>
                  <w:r w:rsidRPr="00D75AAF">
                    <w:rPr>
                      <w:rFonts w:cs="Arial"/>
                      <w:szCs w:val="24"/>
                    </w:rPr>
                    <w:t>Cadastro feito com sucesso</w:t>
                  </w:r>
                  <w:ins w:id="639" w:author="LUAN FIRMINO DE PAULA PEREIRA DA SILVA" w:date="2018-08-22T21:41:00Z">
                    <w:r w:rsidR="00856C14">
                      <w:rPr>
                        <w:rFonts w:cs="Arial"/>
                        <w:szCs w:val="24"/>
                      </w:rPr>
                      <w:t>.</w:t>
                    </w:r>
                  </w:ins>
                  <w:del w:id="640" w:author="LUAN FIRMINO DE PAULA PEREIRA DA SILVA" w:date="2018-08-22T21:41:00Z">
                    <w:r w:rsidRPr="00D75AAF" w:rsidDel="00856C14">
                      <w:rPr>
                        <w:rFonts w:cs="Arial"/>
                        <w:szCs w:val="24"/>
                      </w:rPr>
                      <w:delText>.</w:delText>
                    </w:r>
                  </w:del>
                </w:p>
                <w:p w14:paraId="3EDCBDD6" w14:textId="6DAE42A6" w:rsidR="00D66634" w:rsidRPr="00AF049E" w:rsidRDefault="00D66634">
                  <w:pPr>
                    <w:spacing w:line="240" w:lineRule="auto"/>
                    <w:rPr>
                      <w:rFonts w:cs="Arial"/>
                      <w:szCs w:val="24"/>
                    </w:rPr>
                    <w:pPrChange w:id="641" w:author="LUAN FIRMINO DE PAULA PEREIRA DA SILVA" w:date="2018-08-21T21:12:00Z">
                      <w:pPr>
                        <w:spacing w:line="240" w:lineRule="auto"/>
                        <w:jc w:val="center"/>
                      </w:pPr>
                    </w:pPrChange>
                  </w:pPr>
                  <w:r w:rsidRPr="00D75AAF">
                    <w:rPr>
                      <w:rFonts w:cs="Arial"/>
                      <w:szCs w:val="24"/>
                    </w:rPr>
                    <w:t>Alterar</w:t>
                  </w:r>
                  <w:ins w:id="642" w:author="LUAN FIRMINO DE PAULA PEREIRA DA SILVA" w:date="2018-08-22T21:53:00Z">
                    <w:r w:rsidR="004018F6">
                      <w:rPr>
                        <w:rFonts w:cs="Arial"/>
                        <w:szCs w:val="24"/>
                      </w:rPr>
                      <w:t>:</w:t>
                    </w:r>
                  </w:ins>
                </w:p>
                <w:p w14:paraId="356BA2D2" w14:textId="21F2763C" w:rsidR="00D66634" w:rsidRPr="00AF049E" w:rsidRDefault="00D66634">
                  <w:pPr>
                    <w:spacing w:line="240" w:lineRule="auto"/>
                    <w:rPr>
                      <w:rFonts w:cs="Arial"/>
                      <w:szCs w:val="24"/>
                    </w:rPr>
                    <w:pPrChange w:id="643" w:author="LUAN FIRMINO DE PAULA PEREIRA DA SILVA" w:date="2018-08-21T21:12:00Z">
                      <w:pPr>
                        <w:spacing w:line="240" w:lineRule="auto"/>
                        <w:jc w:val="center"/>
                      </w:pPr>
                    </w:pPrChange>
                  </w:pPr>
                  <w:r w:rsidRPr="00D75AAF">
                    <w:rPr>
                      <w:rFonts w:cs="Arial"/>
                      <w:szCs w:val="24"/>
                    </w:rPr>
                    <w:t xml:space="preserve">1. Alterar as informações </w:t>
                  </w:r>
                  <w:del w:id="644" w:author="LUAN FIRMINO DE PAULA PEREIRA DA SILVA" w:date="2018-08-22T21:41:00Z">
                    <w:r w:rsidRPr="00D75AAF" w:rsidDel="00856C14">
                      <w:rPr>
                        <w:rFonts w:cs="Arial"/>
                        <w:szCs w:val="24"/>
                      </w:rPr>
                      <w:delText>referentes ao usuário</w:delText>
                    </w:r>
                  </w:del>
                  <w:ins w:id="645" w:author="LUAN FIRMINO DE PAULA PEREIRA DA SILVA" w:date="2018-08-22T21:41:00Z">
                    <w:r w:rsidR="00856C14">
                      <w:rPr>
                        <w:rFonts w:cs="Arial"/>
                        <w:szCs w:val="24"/>
                      </w:rPr>
                      <w:t>permitidas;</w:t>
                    </w:r>
                  </w:ins>
                  <w:del w:id="646" w:author="LUAN FIRMINO DE PAULA PEREIRA DA SILVA" w:date="2018-08-22T21:41:00Z">
                    <w:r w:rsidRPr="00D75AAF" w:rsidDel="00856C14">
                      <w:rPr>
                        <w:rFonts w:cs="Arial"/>
                        <w:szCs w:val="24"/>
                      </w:rPr>
                      <w:delText>.</w:delText>
                    </w:r>
                  </w:del>
                </w:p>
                <w:p w14:paraId="7D52113A" w14:textId="5F5CE5D6" w:rsidR="00D66634" w:rsidRDefault="00D66634">
                  <w:pPr>
                    <w:spacing w:line="240" w:lineRule="auto"/>
                    <w:rPr>
                      <w:ins w:id="647" w:author="LUAN FIRMINO DE PAULA PEREIRA DA SILVA" w:date="2018-08-22T21:41:00Z"/>
                      <w:rFonts w:cs="Arial"/>
                      <w:szCs w:val="24"/>
                    </w:rPr>
                  </w:pPr>
                  <w:r w:rsidRPr="00D75AAF">
                    <w:rPr>
                      <w:rFonts w:cs="Arial"/>
                      <w:szCs w:val="24"/>
                    </w:rPr>
                    <w:t>2.</w:t>
                  </w:r>
                  <w:r>
                    <w:rPr>
                      <w:rFonts w:cs="Arial"/>
                      <w:szCs w:val="24"/>
                    </w:rPr>
                    <w:t xml:space="preserve"> </w:t>
                  </w:r>
                  <w:del w:id="648" w:author="LUAN FIRMINO DE PAULA PEREIRA DA SILVA" w:date="2018-08-22T21:41:00Z">
                    <w:r w:rsidRPr="00D75AAF" w:rsidDel="00856C14">
                      <w:rPr>
                        <w:rFonts w:cs="Arial"/>
                        <w:szCs w:val="24"/>
                      </w:rPr>
                      <w:delText>O usuário c</w:delText>
                    </w:r>
                  </w:del>
                  <w:ins w:id="649" w:author="LUAN FIRMINO DE PAULA PEREIRA DA SILVA" w:date="2018-08-22T21:41:00Z">
                    <w:r w:rsidR="00856C14">
                      <w:rPr>
                        <w:rFonts w:cs="Arial"/>
                        <w:szCs w:val="24"/>
                      </w:rPr>
                      <w:t>C</w:t>
                    </w:r>
                  </w:ins>
                  <w:r w:rsidRPr="00D75AAF">
                    <w:rPr>
                      <w:rFonts w:cs="Arial"/>
                      <w:szCs w:val="24"/>
                    </w:rPr>
                    <w:t>onfirma a alteração</w:t>
                  </w:r>
                  <w:ins w:id="650" w:author="LUAN FIRMINO DE PAULA PEREIRA DA SILVA" w:date="2018-08-22T21:42:00Z">
                    <w:r w:rsidR="00856C14">
                      <w:rPr>
                        <w:rFonts w:cs="Arial"/>
                        <w:szCs w:val="24"/>
                      </w:rPr>
                      <w:t>;</w:t>
                    </w:r>
                  </w:ins>
                  <w:del w:id="651" w:author="LUAN FIRMINO DE PAULA PEREIRA DA SILVA" w:date="2018-08-22T21:42:00Z">
                    <w:r w:rsidRPr="00D75AAF" w:rsidDel="00856C14">
                      <w:rPr>
                        <w:rFonts w:cs="Arial"/>
                        <w:szCs w:val="24"/>
                      </w:rPr>
                      <w:delText>.</w:delText>
                    </w:r>
                  </w:del>
                </w:p>
                <w:p w14:paraId="45CDD882" w14:textId="6C652B6A" w:rsidR="00856C14" w:rsidRDefault="00856C14">
                  <w:pPr>
                    <w:spacing w:line="240" w:lineRule="auto"/>
                    <w:rPr>
                      <w:ins w:id="652" w:author="LUAN FIRMINO DE PAULA PEREIRA DA SILVA" w:date="2018-08-22T21:45:00Z"/>
                      <w:rFonts w:cs="Arial"/>
                      <w:szCs w:val="24"/>
                    </w:rPr>
                  </w:pPr>
                  <w:ins w:id="653" w:author="LUAN FIRMINO DE PAULA PEREIRA DA SILVA" w:date="2018-08-22T21:41:00Z">
                    <w:r>
                      <w:rPr>
                        <w:rFonts w:cs="Arial"/>
                        <w:szCs w:val="24"/>
                      </w:rPr>
                      <w:t>3. Exibe Mensagem: Alterações</w:t>
                    </w:r>
                    <w:r w:rsidRPr="00D75AAF">
                      <w:rPr>
                        <w:rFonts w:cs="Arial"/>
                        <w:szCs w:val="24"/>
                      </w:rPr>
                      <w:t xml:space="preserve"> feito com sucesso</w:t>
                    </w:r>
                    <w:r>
                      <w:rPr>
                        <w:rFonts w:cs="Arial"/>
                        <w:szCs w:val="24"/>
                      </w:rPr>
                      <w:t>.</w:t>
                    </w:r>
                  </w:ins>
                </w:p>
                <w:p w14:paraId="003F7BCC" w14:textId="680D500C" w:rsidR="00856C14" w:rsidRDefault="00856C14">
                  <w:pPr>
                    <w:spacing w:line="240" w:lineRule="auto"/>
                    <w:rPr>
                      <w:ins w:id="654" w:author="LUAN FIRMINO DE PAULA PEREIRA DA SILVA" w:date="2018-08-22T21:45:00Z"/>
                      <w:rFonts w:cs="Arial"/>
                      <w:szCs w:val="24"/>
                    </w:rPr>
                  </w:pPr>
                  <w:ins w:id="655" w:author="LUAN FIRMINO DE PAULA PEREIRA DA SILVA" w:date="2018-08-22T21:45:00Z">
                    <w:r>
                      <w:rPr>
                        <w:rFonts w:cs="Arial"/>
                        <w:szCs w:val="24"/>
                      </w:rPr>
                      <w:t>Consultar:</w:t>
                    </w:r>
                  </w:ins>
                </w:p>
                <w:p w14:paraId="61C4D1FF" w14:textId="4E6BD476" w:rsidR="00856C14" w:rsidRPr="00A72AB8" w:rsidRDefault="00856C14">
                  <w:pPr>
                    <w:spacing w:line="240" w:lineRule="auto"/>
                    <w:rPr>
                      <w:szCs w:val="24"/>
                    </w:rPr>
                    <w:pPrChange w:id="656" w:author="LUAN FIRMINO DE PAULA PEREIRA DA SILVA" w:date="2018-08-22T21:45:00Z">
                      <w:pPr>
                        <w:spacing w:line="240" w:lineRule="auto"/>
                        <w:jc w:val="center"/>
                      </w:pPr>
                    </w:pPrChange>
                  </w:pPr>
                  <w:ins w:id="657" w:author="LUAN FIRMINO DE PAULA PEREIRA DA SILVA" w:date="2018-08-22T21:45:00Z">
                    <w:r>
                      <w:rPr>
                        <w:szCs w:val="24"/>
                      </w:rPr>
                      <w:t xml:space="preserve">1. </w:t>
                    </w:r>
                    <w:r w:rsidR="004018F6">
                      <w:rPr>
                        <w:szCs w:val="24"/>
                      </w:rPr>
                      <w:t>Abre a tela de Alteração.</w:t>
                    </w:r>
                  </w:ins>
                </w:p>
                <w:p w14:paraId="506BCE16" w14:textId="09EA29EC" w:rsidR="00D66634" w:rsidRPr="00AF049E" w:rsidRDefault="00D66634">
                  <w:pPr>
                    <w:spacing w:line="240" w:lineRule="auto"/>
                    <w:rPr>
                      <w:rFonts w:cs="Arial"/>
                      <w:szCs w:val="24"/>
                    </w:rPr>
                    <w:pPrChange w:id="658" w:author="LUAN FIRMINO DE PAULA PEREIRA DA SILVA" w:date="2018-08-21T21:12:00Z">
                      <w:pPr>
                        <w:spacing w:line="240" w:lineRule="auto"/>
                        <w:jc w:val="center"/>
                      </w:pPr>
                    </w:pPrChange>
                  </w:pPr>
                  <w:r w:rsidRPr="00D75AAF">
                    <w:rPr>
                      <w:rFonts w:cs="Arial"/>
                      <w:szCs w:val="24"/>
                    </w:rPr>
                    <w:t>Excluir</w:t>
                  </w:r>
                  <w:ins w:id="659" w:author="LUAN FIRMINO DE PAULA PEREIRA DA SILVA" w:date="2018-08-22T21:42:00Z">
                    <w:r w:rsidR="00856C14">
                      <w:rPr>
                        <w:rFonts w:cs="Arial"/>
                        <w:szCs w:val="24"/>
                      </w:rPr>
                      <w:t>:</w:t>
                    </w:r>
                  </w:ins>
                </w:p>
                <w:p w14:paraId="52CE111C" w14:textId="44561FDB" w:rsidR="00D66634" w:rsidRPr="00AF049E" w:rsidRDefault="00D66634">
                  <w:pPr>
                    <w:spacing w:line="240" w:lineRule="auto"/>
                    <w:rPr>
                      <w:rFonts w:cs="Arial"/>
                      <w:szCs w:val="24"/>
                    </w:rPr>
                    <w:pPrChange w:id="660" w:author="LUAN FIRMINO DE PAULA PEREIRA DA SILVA" w:date="2018-08-21T21:12:00Z">
                      <w:pPr>
                        <w:spacing w:line="240" w:lineRule="auto"/>
                        <w:jc w:val="center"/>
                      </w:pPr>
                    </w:pPrChange>
                  </w:pPr>
                  <w:r w:rsidRPr="00D75AAF">
                    <w:rPr>
                      <w:rFonts w:cs="Arial"/>
                      <w:szCs w:val="24"/>
                    </w:rPr>
                    <w:t xml:space="preserve">1. </w:t>
                  </w:r>
                  <w:del w:id="661" w:author="LUAN FIRMINO DE PAULA PEREIRA DA SILVA" w:date="2018-08-22T21:43:00Z">
                    <w:r w:rsidRPr="00D75AAF" w:rsidDel="00856C14">
                      <w:rPr>
                        <w:rFonts w:cs="Arial"/>
                        <w:szCs w:val="24"/>
                      </w:rPr>
                      <w:delText xml:space="preserve">Excluir </w:delText>
                    </w:r>
                  </w:del>
                  <w:ins w:id="662" w:author="LUAN FIRMINO DE PAULA PEREIRA DA SILVA" w:date="2018-08-22T21:43:00Z">
                    <w:r w:rsidR="00856C14">
                      <w:rPr>
                        <w:rFonts w:cs="Arial"/>
                        <w:szCs w:val="24"/>
                      </w:rPr>
                      <w:t>Abre a tela de Alteração</w:t>
                    </w:r>
                  </w:ins>
                  <w:del w:id="663" w:author="LUAN FIRMINO DE PAULA PEREIRA DA SILVA" w:date="2018-08-22T21:44:00Z">
                    <w:r w:rsidRPr="00D75AAF" w:rsidDel="00856C14">
                      <w:rPr>
                        <w:rFonts w:cs="Arial"/>
                        <w:szCs w:val="24"/>
                      </w:rPr>
                      <w:delText>informações referentes ao usuário</w:delText>
                    </w:r>
                  </w:del>
                  <w:ins w:id="664" w:author="LUAN FIRMINO DE PAULA PEREIRA DA SILVA" w:date="2018-08-22T21:44:00Z">
                    <w:r w:rsidR="00856C14">
                      <w:rPr>
                        <w:rFonts w:cs="Arial"/>
                        <w:szCs w:val="24"/>
                      </w:rPr>
                      <w:t>;</w:t>
                    </w:r>
                  </w:ins>
                  <w:del w:id="665" w:author="LUAN FIRMINO DE PAULA PEREIRA DA SILVA" w:date="2018-08-22T21:44:00Z">
                    <w:r w:rsidRPr="00D75AAF" w:rsidDel="00856C14">
                      <w:rPr>
                        <w:rFonts w:cs="Arial"/>
                        <w:szCs w:val="24"/>
                      </w:rPr>
                      <w:delText>.</w:delText>
                    </w:r>
                  </w:del>
                </w:p>
                <w:p w14:paraId="4AFAB005" w14:textId="603AA198" w:rsidR="00D66634" w:rsidRDefault="00D66634">
                  <w:pPr>
                    <w:tabs>
                      <w:tab w:val="left" w:pos="3682"/>
                    </w:tabs>
                    <w:spacing w:line="240" w:lineRule="auto"/>
                    <w:rPr>
                      <w:ins w:id="666" w:author="LUAN FIRMINO DE PAULA PEREIRA DA SILVA" w:date="2018-08-22T21:44:00Z"/>
                      <w:rFonts w:cs="Arial"/>
                      <w:szCs w:val="24"/>
                    </w:rPr>
                  </w:pPr>
                  <w:r w:rsidRPr="00D75AAF">
                    <w:rPr>
                      <w:rFonts w:cs="Arial"/>
                      <w:szCs w:val="24"/>
                    </w:rPr>
                    <w:t>2. Confirma a exclusão</w:t>
                  </w:r>
                  <w:del w:id="667" w:author="LUAN FIRMINO DE PAULA PEREIRA DA SILVA" w:date="2018-08-22T21:44:00Z">
                    <w:r w:rsidRPr="00D75AAF" w:rsidDel="00856C14">
                      <w:rPr>
                        <w:rFonts w:cs="Arial"/>
                        <w:szCs w:val="24"/>
                      </w:rPr>
                      <w:delText xml:space="preserve"> do usuário</w:delText>
                    </w:r>
                  </w:del>
                  <w:ins w:id="668" w:author="LUAN FIRMINO DE PAULA PEREIRA DA SILVA" w:date="2018-08-22T21:44:00Z">
                    <w:r w:rsidR="00856C14">
                      <w:rPr>
                        <w:rFonts w:cs="Arial"/>
                        <w:szCs w:val="24"/>
                      </w:rPr>
                      <w:t>;</w:t>
                    </w:r>
                  </w:ins>
                  <w:del w:id="669" w:author="LUAN FIRMINO DE PAULA PEREIRA DA SILVA" w:date="2018-08-22T21:44:00Z">
                    <w:r w:rsidRPr="00D75AAF" w:rsidDel="00856C14">
                      <w:rPr>
                        <w:rFonts w:cs="Arial"/>
                        <w:szCs w:val="24"/>
                      </w:rPr>
                      <w:delText>.</w:delText>
                    </w:r>
                  </w:del>
                </w:p>
                <w:p w14:paraId="46734752" w14:textId="65F112A5" w:rsidR="00856C14" w:rsidRPr="00470157" w:rsidRDefault="00856C14">
                  <w:pPr>
                    <w:tabs>
                      <w:tab w:val="left" w:pos="3682"/>
                    </w:tabs>
                    <w:spacing w:line="240" w:lineRule="auto"/>
                    <w:rPr>
                      <w:rFonts w:cs="Arial"/>
                      <w:szCs w:val="24"/>
                    </w:rPr>
                    <w:pPrChange w:id="670" w:author="LUAN FIRMINO DE PAULA PEREIRA DA SILVA" w:date="2018-08-21T21:12:00Z">
                      <w:pPr>
                        <w:tabs>
                          <w:tab w:val="left" w:pos="3682"/>
                        </w:tabs>
                        <w:spacing w:line="240" w:lineRule="auto"/>
                        <w:jc w:val="center"/>
                      </w:pPr>
                    </w:pPrChange>
                  </w:pPr>
                  <w:ins w:id="671" w:author="LUAN FIRMINO DE PAULA PEREIRA DA SILVA" w:date="2018-08-22T21:44:00Z">
                    <w:r>
                      <w:rPr>
                        <w:rFonts w:cs="Arial"/>
                        <w:szCs w:val="24"/>
                      </w:rPr>
                      <w:t>3. Exibe Mensagem: Exclusão Efetuada!</w:t>
                    </w:r>
                  </w:ins>
                </w:p>
              </w:tc>
            </w:tr>
            <w:tr w:rsidR="00D66634" w:rsidRPr="002166BD" w14:paraId="4CB805EB" w14:textId="77777777" w:rsidTr="00D83D9A">
              <w:tblPrEx>
                <w:tblW w:w="3804" w:type="pct"/>
                <w:tblPrExChange w:id="672" w:author="LUAN FIRMINO DE PAULA PEREIRA DA SILVA" w:date="2018-08-22T21:55:00Z">
                  <w:tblPrEx>
                    <w:tblW w:w="3804" w:type="pct"/>
                  </w:tblPrEx>
                </w:tblPrExChange>
              </w:tblPrEx>
              <w:trPr>
                <w:trHeight w:val="2224"/>
                <w:trPrChange w:id="673" w:author="LUAN FIRMINO DE PAULA PEREIRA DA SILVA" w:date="2018-08-22T21:55:00Z">
                  <w:trPr>
                    <w:gridBefore w:val="1"/>
                    <w:trHeight w:val="2224"/>
                  </w:trPr>
                </w:trPrChange>
              </w:trPr>
              <w:tc>
                <w:tcPr>
                  <w:tcW w:w="1485" w:type="pct"/>
                  <w:tcPrChange w:id="674" w:author="LUAN FIRMINO DE PAULA PEREIRA DA SILVA" w:date="2018-08-22T21:55:00Z">
                    <w:tcPr>
                      <w:tcW w:w="1485" w:type="pct"/>
                      <w:gridSpan w:val="2"/>
                    </w:tcPr>
                  </w:tcPrChange>
                </w:tcPr>
                <w:p w14:paraId="16298859" w14:textId="77777777" w:rsidR="00D66634" w:rsidRPr="002166BD" w:rsidRDefault="00D66634">
                  <w:pPr>
                    <w:tabs>
                      <w:tab w:val="left" w:pos="3682"/>
                    </w:tabs>
                    <w:spacing w:line="240" w:lineRule="auto"/>
                    <w:rPr>
                      <w:i/>
                    </w:rPr>
                    <w:pPrChange w:id="675" w:author="LUAN FIRMINO DE PAULA PEREIRA DA SILVA" w:date="2018-08-21T21:15:00Z">
                      <w:pPr>
                        <w:tabs>
                          <w:tab w:val="left" w:pos="3682"/>
                        </w:tabs>
                        <w:spacing w:line="240" w:lineRule="auto"/>
                        <w:jc w:val="center"/>
                      </w:pPr>
                    </w:pPrChange>
                  </w:pPr>
                  <w:r>
                    <w:rPr>
                      <w:i/>
                    </w:rPr>
                    <w:t>Fluxo Alternativo</w:t>
                  </w:r>
                </w:p>
              </w:tc>
              <w:tc>
                <w:tcPr>
                  <w:tcW w:w="3515" w:type="pct"/>
                  <w:tcBorders>
                    <w:bottom w:val="nil"/>
                  </w:tcBorders>
                  <w:tcPrChange w:id="676" w:author="LUAN FIRMINO DE PAULA PEREIRA DA SILVA" w:date="2018-08-22T21:55:00Z">
                    <w:tcPr>
                      <w:tcW w:w="3515" w:type="pct"/>
                      <w:gridSpan w:val="2"/>
                    </w:tcPr>
                  </w:tcPrChange>
                </w:tcPr>
                <w:p w14:paraId="52608763" w14:textId="26B31639" w:rsidR="00D66634" w:rsidRPr="004018F6" w:rsidRDefault="00D66634">
                  <w:pPr>
                    <w:spacing w:line="240" w:lineRule="auto"/>
                    <w:jc w:val="left"/>
                    <w:pPrChange w:id="677" w:author="LUAN FIRMINO DE PAULA PEREIRA DA SILVA" w:date="2018-08-22T21:53:00Z">
                      <w:pPr>
                        <w:spacing w:line="240" w:lineRule="auto"/>
                        <w:jc w:val="center"/>
                      </w:pPr>
                    </w:pPrChange>
                  </w:pPr>
                  <w:r w:rsidRPr="00A72AB8">
                    <w:t>Incluir</w:t>
                  </w:r>
                  <w:ins w:id="678" w:author="LUAN FIRMINO DE PAULA PEREIRA DA SILVA" w:date="2018-08-22T21:48:00Z">
                    <w:r w:rsidR="004018F6" w:rsidRPr="00A72AB8">
                      <w:t>:</w:t>
                    </w:r>
                  </w:ins>
                </w:p>
                <w:p w14:paraId="5C36BEA0" w14:textId="6395B370" w:rsidR="00D66634" w:rsidRPr="00A72AB8" w:rsidRDefault="00D66634">
                  <w:pPr>
                    <w:spacing w:line="240" w:lineRule="auto"/>
                    <w:jc w:val="left"/>
                    <w:pPrChange w:id="679" w:author="LUAN FIRMINO DE PAULA PEREIRA DA SILVA" w:date="2018-08-22T21:53:00Z">
                      <w:pPr>
                        <w:spacing w:line="240" w:lineRule="auto"/>
                        <w:jc w:val="center"/>
                      </w:pPr>
                    </w:pPrChange>
                  </w:pPr>
                  <w:r w:rsidRPr="004018F6">
                    <w:t xml:space="preserve">1.1. </w:t>
                  </w:r>
                  <w:ins w:id="680" w:author="LUAN FIRMINO DE PAULA PEREIRA DA SILVA" w:date="2018-08-22T21:46:00Z">
                    <w:r w:rsidR="004018F6" w:rsidRPr="004018F6">
                      <w:t xml:space="preserve">Exibe Mensagem: </w:t>
                    </w:r>
                  </w:ins>
                  <w:r w:rsidRPr="004018F6">
                    <w:t>Usuário já cadastrado</w:t>
                  </w:r>
                  <w:ins w:id="681" w:author="LUAN FIRMINO DE PAULA PEREIRA DA SILVA" w:date="2018-08-22T21:55:00Z">
                    <w:r w:rsidR="00A1533A">
                      <w:t>;</w:t>
                    </w:r>
                  </w:ins>
                  <w:del w:id="682" w:author="LUAN FIRMINO DE PAULA PEREIRA DA SILVA" w:date="2018-08-22T21:55:00Z">
                    <w:r w:rsidRPr="00A72AB8" w:rsidDel="00A1533A">
                      <w:delText>.</w:delText>
                    </w:r>
                  </w:del>
                </w:p>
                <w:p w14:paraId="3B3BDBEA" w14:textId="69711D68" w:rsidR="00D66634" w:rsidRPr="00A72AB8" w:rsidDel="004018F6" w:rsidRDefault="00D66634">
                  <w:pPr>
                    <w:spacing w:line="240" w:lineRule="auto"/>
                    <w:jc w:val="left"/>
                    <w:rPr>
                      <w:del w:id="683" w:author="LUAN FIRMINO DE PAULA PEREIRA DA SILVA" w:date="2018-08-22T21:48:00Z"/>
                    </w:rPr>
                    <w:pPrChange w:id="684" w:author="LUAN FIRMINO DE PAULA PEREIRA DA SILVA" w:date="2018-08-22T21:53:00Z">
                      <w:pPr>
                        <w:spacing w:line="240" w:lineRule="auto"/>
                      </w:pPr>
                    </w:pPrChange>
                  </w:pPr>
                  <w:r w:rsidRPr="004018F6">
                    <w:t>2.1. Há dados não preenchidos voltar ao item não pre</w:t>
                  </w:r>
                  <w:r w:rsidRPr="00D83D9A">
                    <w:t>enchido.</w:t>
                  </w:r>
                </w:p>
                <w:p w14:paraId="78210B15" w14:textId="77777777" w:rsidR="004018F6" w:rsidRPr="004018F6" w:rsidRDefault="004018F6">
                  <w:pPr>
                    <w:spacing w:line="240" w:lineRule="auto"/>
                    <w:jc w:val="left"/>
                    <w:rPr>
                      <w:ins w:id="685" w:author="LUAN FIRMINO DE PAULA PEREIRA DA SILVA" w:date="2018-08-22T21:48:00Z"/>
                    </w:rPr>
                    <w:pPrChange w:id="686" w:author="LUAN FIRMINO DE PAULA PEREIRA DA SILVA" w:date="2018-08-22T21:53:00Z">
                      <w:pPr>
                        <w:spacing w:line="240" w:lineRule="auto"/>
                        <w:jc w:val="center"/>
                      </w:pPr>
                    </w:pPrChange>
                  </w:pPr>
                </w:p>
                <w:p w14:paraId="0270670B" w14:textId="7D07550B" w:rsidR="00D66634" w:rsidRPr="00A72AB8" w:rsidDel="004018F6" w:rsidRDefault="004018F6">
                  <w:pPr>
                    <w:spacing w:line="240" w:lineRule="auto"/>
                    <w:jc w:val="left"/>
                    <w:rPr>
                      <w:del w:id="687" w:author="LUAN FIRMINO DE PAULA PEREIRA DA SILVA" w:date="2018-08-22T21:48:00Z"/>
                    </w:rPr>
                    <w:pPrChange w:id="688" w:author="LUAN FIRMINO DE PAULA PEREIRA DA SILVA" w:date="2018-08-22T21:53:00Z">
                      <w:pPr>
                        <w:spacing w:line="240" w:lineRule="auto"/>
                        <w:ind w:left="425"/>
                        <w:jc w:val="center"/>
                      </w:pPr>
                    </w:pPrChange>
                  </w:pPr>
                  <w:ins w:id="689" w:author="LUAN FIRMINO DE PAULA PEREIRA DA SILVA" w:date="2018-08-22T21:52:00Z">
                    <w:r w:rsidRPr="004018F6">
                      <w:t>Alterar</w:t>
                    </w:r>
                  </w:ins>
                  <w:ins w:id="690" w:author="LUAN FIRMINO DE PAULA PEREIRA DA SILVA" w:date="2018-08-22T21:57:00Z">
                    <w:r w:rsidR="00D83D9A">
                      <w:t xml:space="preserve"> / Consultar</w:t>
                    </w:r>
                  </w:ins>
                  <w:ins w:id="691" w:author="LUAN FIRMINO DE PAULA PEREIRA DA SILVA" w:date="2018-08-22T21:54:00Z">
                    <w:r w:rsidR="00A1533A">
                      <w:t>:</w:t>
                    </w:r>
                  </w:ins>
                  <w:ins w:id="692" w:author="LUAN FIRMINO DE PAULA PEREIRA DA SILVA" w:date="2018-08-22T21:58:00Z">
                    <w:r w:rsidR="00D83D9A">
                      <w:t xml:space="preserve"> </w:t>
                    </w:r>
                  </w:ins>
                  <w:del w:id="693" w:author="LUAN FIRMINO DE PAULA PEREIRA DA SILVA" w:date="2018-08-22T21:48:00Z">
                    <w:r w:rsidR="00D66634" w:rsidRPr="00A72AB8" w:rsidDel="004018F6">
                      <w:delText>3.1.  Inclusão não efetuada por erro no cadastro.</w:delText>
                    </w:r>
                  </w:del>
                </w:p>
                <w:p w14:paraId="2D2DCBF7" w14:textId="77777777" w:rsidR="00D66634" w:rsidRPr="004018F6" w:rsidRDefault="00D66634">
                  <w:pPr>
                    <w:spacing w:line="240" w:lineRule="auto"/>
                    <w:jc w:val="left"/>
                    <w:pPrChange w:id="694" w:author="LUAN FIRMINO DE PAULA PEREIRA DA SILVA" w:date="2018-08-22T21:53:00Z">
                      <w:pPr>
                        <w:spacing w:line="240" w:lineRule="auto"/>
                        <w:jc w:val="center"/>
                      </w:pPr>
                    </w:pPrChange>
                  </w:pPr>
                  <w:r w:rsidRPr="004018F6">
                    <w:t>Alterar</w:t>
                  </w:r>
                </w:p>
                <w:p w14:paraId="50F69AB3" w14:textId="3209B4E8" w:rsidR="00D66634" w:rsidRPr="00A72AB8" w:rsidRDefault="00D66634">
                  <w:pPr>
                    <w:spacing w:line="240" w:lineRule="auto"/>
                    <w:jc w:val="left"/>
                    <w:pPrChange w:id="695" w:author="LUAN FIRMINO DE PAULA PEREIRA DA SILVA" w:date="2018-08-22T21:53:00Z">
                      <w:pPr>
                        <w:spacing w:line="240" w:lineRule="auto"/>
                        <w:jc w:val="center"/>
                      </w:pPr>
                    </w:pPrChange>
                  </w:pPr>
                  <w:r w:rsidRPr="004018F6">
                    <w:t xml:space="preserve">1.1. </w:t>
                  </w:r>
                  <w:ins w:id="696" w:author="LUAN FIRMINO DE PAULA PEREIRA DA SILVA" w:date="2018-08-22T21:47:00Z">
                    <w:r w:rsidR="004018F6" w:rsidRPr="004018F6">
                      <w:t xml:space="preserve">Exibe Mensagem: </w:t>
                    </w:r>
                  </w:ins>
                  <w:del w:id="697" w:author="LUAN FIRMINO DE PAULA PEREIRA DA SILVA" w:date="2018-08-22T21:57:00Z">
                    <w:r w:rsidRPr="004018F6" w:rsidDel="00D83D9A">
                      <w:delText xml:space="preserve">Usuário não </w:delText>
                    </w:r>
                  </w:del>
                  <w:ins w:id="698" w:author="LUAN FIRMINO DE PAULA PEREIRA DA SILVA" w:date="2018-08-22T21:57:00Z">
                    <w:r w:rsidR="00D83D9A">
                      <w:t xml:space="preserve">Erro ao encontrar </w:t>
                    </w:r>
                  </w:ins>
                  <w:r w:rsidRPr="00A72AB8">
                    <w:t>cadastr</w:t>
                  </w:r>
                  <w:del w:id="699" w:author="LUAN FIRMINO DE PAULA PEREIRA DA SILVA" w:date="2018-08-22T21:57:00Z">
                    <w:r w:rsidRPr="00A72AB8" w:rsidDel="00D83D9A">
                      <w:delText>ad</w:delText>
                    </w:r>
                  </w:del>
                  <w:r w:rsidRPr="004018F6">
                    <w:t>o</w:t>
                  </w:r>
                  <w:ins w:id="700" w:author="LUAN FIRMINO DE PAULA PEREIRA DA SILVA" w:date="2018-08-22T21:59:00Z">
                    <w:r w:rsidR="00D83D9A">
                      <w:t>;</w:t>
                    </w:r>
                  </w:ins>
                  <w:del w:id="701" w:author="LUAN FIRMINO DE PAULA PEREIRA DA SILVA" w:date="2018-08-22T21:59:00Z">
                    <w:r w:rsidRPr="00A72AB8" w:rsidDel="00D83D9A">
                      <w:delText>.</w:delText>
                    </w:r>
                  </w:del>
                </w:p>
                <w:p w14:paraId="1F9998F3" w14:textId="42B2A01E" w:rsidR="00D66634" w:rsidRPr="004018F6" w:rsidRDefault="00D66634">
                  <w:pPr>
                    <w:spacing w:line="240" w:lineRule="auto"/>
                    <w:jc w:val="left"/>
                    <w:pPrChange w:id="702" w:author="LUAN FIRMINO DE PAULA PEREIRA DA SILVA" w:date="2018-08-22T21:53:00Z">
                      <w:pPr>
                        <w:spacing w:line="240" w:lineRule="auto"/>
                        <w:jc w:val="center"/>
                      </w:pPr>
                    </w:pPrChange>
                  </w:pPr>
                  <w:r w:rsidRPr="004018F6">
                    <w:t xml:space="preserve">2.1. </w:t>
                  </w:r>
                  <w:ins w:id="703" w:author="LUAN FIRMINO DE PAULA PEREIRA DA SILVA" w:date="2018-08-22T21:47:00Z">
                    <w:r w:rsidR="004018F6" w:rsidRPr="004018F6">
                      <w:t xml:space="preserve">Exibe Mensagem: </w:t>
                    </w:r>
                  </w:ins>
                  <w:ins w:id="704" w:author="LUAN FIRMINO DE PAULA PEREIRA DA SILVA" w:date="2018-08-22T21:56:00Z">
                    <w:r w:rsidR="00D83D9A">
                      <w:t xml:space="preserve">Erro ao </w:t>
                    </w:r>
                  </w:ins>
                  <w:del w:id="705" w:author="LUAN FIRMINO DE PAULA PEREIRA DA SILVA" w:date="2018-08-22T21:56:00Z">
                    <w:r w:rsidRPr="00A72AB8" w:rsidDel="00D83D9A">
                      <w:delText>A</w:delText>
                    </w:r>
                  </w:del>
                  <w:ins w:id="706" w:author="LUAN FIRMINO DE PAULA PEREIRA DA SILVA" w:date="2018-08-22T21:56:00Z">
                    <w:r w:rsidR="00D83D9A">
                      <w:t>a</w:t>
                    </w:r>
                  </w:ins>
                  <w:r w:rsidRPr="00A72AB8">
                    <w:t>ltera</w:t>
                  </w:r>
                  <w:del w:id="707" w:author="LUAN FIRMINO DE PAULA PEREIRA DA SILVA" w:date="2018-08-22T21:56:00Z">
                    <w:r w:rsidRPr="00A72AB8" w:rsidDel="00D83D9A">
                      <w:delText>ção</w:delText>
                    </w:r>
                  </w:del>
                  <w:ins w:id="708" w:author="LUAN FIRMINO DE PAULA PEREIRA DA SILVA" w:date="2018-08-22T21:56:00Z">
                    <w:r w:rsidR="00D83D9A">
                      <w:t>r,</w:t>
                    </w:r>
                  </w:ins>
                  <w:r w:rsidRPr="00A72AB8">
                    <w:t xml:space="preserve"> </w:t>
                  </w:r>
                  <w:ins w:id="709" w:author="LUAN FIRMINO DE PAULA PEREIRA DA SILVA" w:date="2018-08-22T21:56:00Z">
                    <w:r w:rsidR="00D83D9A">
                      <w:t xml:space="preserve">processo </w:t>
                    </w:r>
                  </w:ins>
                  <w:r w:rsidRPr="00A72AB8">
                    <w:t>cancelad</w:t>
                  </w:r>
                  <w:ins w:id="710" w:author="LUAN FIRMINO DE PAULA PEREIRA DA SILVA" w:date="2018-08-22T21:56:00Z">
                    <w:r w:rsidR="00D83D9A">
                      <w:t>o</w:t>
                    </w:r>
                  </w:ins>
                  <w:del w:id="711" w:author="LUAN FIRMINO DE PAULA PEREIRA DA SILVA" w:date="2018-08-22T21:56:00Z">
                    <w:r w:rsidRPr="00A72AB8" w:rsidDel="00D83D9A">
                      <w:delText>a</w:delText>
                    </w:r>
                  </w:del>
                  <w:r w:rsidRPr="00A72AB8">
                    <w:t>.</w:t>
                  </w:r>
                </w:p>
                <w:p w14:paraId="628D6689" w14:textId="1D567D4F" w:rsidR="00D66634" w:rsidRPr="00A72AB8" w:rsidRDefault="00D66634">
                  <w:pPr>
                    <w:spacing w:line="240" w:lineRule="auto"/>
                    <w:jc w:val="left"/>
                    <w:pPrChange w:id="712" w:author="LUAN FIRMINO DE PAULA PEREIRA DA SILVA" w:date="2018-08-22T21:53:00Z">
                      <w:pPr>
                        <w:spacing w:line="240" w:lineRule="auto"/>
                        <w:jc w:val="center"/>
                      </w:pPr>
                    </w:pPrChange>
                  </w:pPr>
                  <w:r w:rsidRPr="004018F6">
                    <w:t>Excluir</w:t>
                  </w:r>
                  <w:ins w:id="713" w:author="LUAN FIRMINO DE PAULA PEREIRA DA SILVA" w:date="2018-08-22T21:58:00Z">
                    <w:r w:rsidR="00D83D9A">
                      <w:t>:</w:t>
                    </w:r>
                  </w:ins>
                </w:p>
                <w:p w14:paraId="65A381D0" w14:textId="0D19CE3D" w:rsidR="00D66634" w:rsidRPr="002166BD" w:rsidRDefault="00D83D9A">
                  <w:pPr>
                    <w:spacing w:line="240" w:lineRule="auto"/>
                    <w:jc w:val="left"/>
                    <w:pPrChange w:id="714" w:author="LUAN FIRMINO DE PAULA PEREIRA DA SILVA" w:date="2018-08-22T21:53:00Z">
                      <w:pPr>
                        <w:tabs>
                          <w:tab w:val="left" w:pos="3682"/>
                        </w:tabs>
                        <w:spacing w:line="240" w:lineRule="auto"/>
                        <w:jc w:val="center"/>
                      </w:pPr>
                    </w:pPrChange>
                  </w:pPr>
                  <w:ins w:id="715" w:author="LUAN FIRMINO DE PAULA PEREIRA DA SILVA" w:date="2018-08-22T21:58:00Z">
                    <w:r>
                      <w:t>1</w:t>
                    </w:r>
                  </w:ins>
                  <w:del w:id="716" w:author="LUAN FIRMINO DE PAULA PEREIRA DA SILVA" w:date="2018-08-22T21:58:00Z">
                    <w:r w:rsidR="00D66634" w:rsidRPr="00A72AB8" w:rsidDel="00D83D9A">
                      <w:delText>2</w:delText>
                    </w:r>
                  </w:del>
                  <w:r w:rsidR="00D66634" w:rsidRPr="00A72AB8">
                    <w:t xml:space="preserve">.1. </w:t>
                  </w:r>
                  <w:ins w:id="717" w:author="LUAN FIRMINO DE PAULA PEREIRA DA SILVA" w:date="2018-08-22T21:58:00Z">
                    <w:r w:rsidRPr="003A13FE">
                      <w:t>Exibe Mensagem:</w:t>
                    </w:r>
                    <w:r>
                      <w:t xml:space="preserve"> Erro ao </w:t>
                    </w:r>
                  </w:ins>
                  <w:r w:rsidR="00D66634" w:rsidRPr="00A72AB8">
                    <w:t>Exclu</w:t>
                  </w:r>
                  <w:del w:id="718" w:author="LUAN FIRMINO DE PAULA PEREIRA DA SILVA" w:date="2018-08-22T21:58:00Z">
                    <w:r w:rsidR="00D66634" w:rsidRPr="00A72AB8" w:rsidDel="00D83D9A">
                      <w:delText>são</w:delText>
                    </w:r>
                  </w:del>
                  <w:ins w:id="719" w:author="LUAN FIRMINO DE PAULA PEREIRA DA SILVA" w:date="2018-08-22T21:58:00Z">
                    <w:r>
                      <w:t>ir</w:t>
                    </w:r>
                  </w:ins>
                  <w:r w:rsidR="00D66634" w:rsidRPr="00A72AB8">
                    <w:t xml:space="preserve"> </w:t>
                  </w:r>
                  <w:del w:id="720" w:author="LUAN FIRMINO DE PAULA PEREIRA DA SILVA" w:date="2018-08-22T21:59:00Z">
                    <w:r w:rsidR="00D66634" w:rsidRPr="00A72AB8" w:rsidDel="00D83D9A">
                      <w:delText>cancelada</w:delText>
                    </w:r>
                  </w:del>
                  <w:ins w:id="721" w:author="LUAN FIRMINO DE PAULA PEREIRA DA SILVA" w:date="2018-08-22T21:59:00Z">
                    <w:r>
                      <w:t>Conta.</w:t>
                    </w:r>
                  </w:ins>
                </w:p>
              </w:tc>
            </w:tr>
            <w:tr w:rsidR="00D66634" w:rsidRPr="002166BD" w14:paraId="08D69FBA" w14:textId="77777777" w:rsidTr="00D83D9A">
              <w:tblPrEx>
                <w:tblW w:w="3804" w:type="pct"/>
                <w:tblPrExChange w:id="722" w:author="LUAN FIRMINO DE PAULA PEREIRA DA SILVA" w:date="2018-08-22T21:55:00Z">
                  <w:tblPrEx>
                    <w:tblW w:w="3804" w:type="pct"/>
                  </w:tblPrEx>
                </w:tblPrExChange>
              </w:tblPrEx>
              <w:trPr>
                <w:trHeight w:val="216"/>
                <w:trPrChange w:id="723" w:author="LUAN FIRMINO DE PAULA PEREIRA DA SILVA" w:date="2018-08-22T21:55:00Z">
                  <w:trPr>
                    <w:gridBefore w:val="1"/>
                    <w:trHeight w:val="216"/>
                  </w:trPr>
                </w:trPrChange>
              </w:trPr>
              <w:tc>
                <w:tcPr>
                  <w:tcW w:w="1485" w:type="pct"/>
                  <w:tcPrChange w:id="724" w:author="LUAN FIRMINO DE PAULA PEREIRA DA SILVA" w:date="2018-08-22T21:55:00Z">
                    <w:tcPr>
                      <w:tcW w:w="1485" w:type="pct"/>
                      <w:gridSpan w:val="2"/>
                    </w:tcPr>
                  </w:tcPrChange>
                </w:tcPr>
                <w:p w14:paraId="4AC7DDCA" w14:textId="77777777" w:rsidR="00D66634" w:rsidRPr="002166BD" w:rsidRDefault="00D66634">
                  <w:pPr>
                    <w:tabs>
                      <w:tab w:val="left" w:pos="3682"/>
                    </w:tabs>
                    <w:spacing w:line="240" w:lineRule="auto"/>
                    <w:rPr>
                      <w:i/>
                    </w:rPr>
                    <w:pPrChange w:id="725" w:author="LUAN FIRMINO DE PAULA PEREIRA DA SILVA" w:date="2018-08-21T21:15:00Z">
                      <w:pPr>
                        <w:tabs>
                          <w:tab w:val="left" w:pos="3682"/>
                        </w:tabs>
                        <w:spacing w:line="240" w:lineRule="auto"/>
                        <w:jc w:val="center"/>
                      </w:pPr>
                    </w:pPrChange>
                  </w:pPr>
                  <w:r>
                    <w:rPr>
                      <w:i/>
                    </w:rPr>
                    <w:t>Nota</w:t>
                  </w:r>
                </w:p>
              </w:tc>
              <w:tc>
                <w:tcPr>
                  <w:tcW w:w="3515" w:type="pct"/>
                  <w:tcBorders>
                    <w:top w:val="nil"/>
                  </w:tcBorders>
                  <w:tcPrChange w:id="726" w:author="LUAN FIRMINO DE PAULA PEREIRA DA SILVA" w:date="2018-08-22T21:55:00Z">
                    <w:tcPr>
                      <w:tcW w:w="3515" w:type="pct"/>
                      <w:gridSpan w:val="2"/>
                    </w:tcPr>
                  </w:tcPrChange>
                </w:tcPr>
                <w:p w14:paraId="70946AEB" w14:textId="77777777" w:rsidR="00D66634" w:rsidRPr="002166BD" w:rsidRDefault="00D66634">
                  <w:pPr>
                    <w:tabs>
                      <w:tab w:val="left" w:pos="3682"/>
                    </w:tabs>
                    <w:spacing w:line="240" w:lineRule="auto"/>
                    <w:pPrChange w:id="727" w:author="LUAN FIRMINO DE PAULA PEREIRA DA SILVA" w:date="2018-08-21T21:15:00Z">
                      <w:pPr>
                        <w:tabs>
                          <w:tab w:val="left" w:pos="3682"/>
                        </w:tabs>
                        <w:spacing w:line="240" w:lineRule="auto"/>
                        <w:jc w:val="center"/>
                      </w:pPr>
                    </w:pPrChange>
                  </w:pPr>
                  <w:r>
                    <w:t>-</w:t>
                  </w:r>
                </w:p>
              </w:tc>
            </w:tr>
          </w:tbl>
          <w:p w14:paraId="2CBA5AD8" w14:textId="77777777" w:rsidR="00D66634" w:rsidRDefault="00D66634" w:rsidP="00244113">
            <w:pPr>
              <w:jc w:val="center"/>
            </w:pPr>
          </w:p>
        </w:tc>
      </w:tr>
      <w:tr w:rsidR="009416BA" w:rsidRPr="002166BD" w14:paraId="4AD249DD" w14:textId="77777777" w:rsidTr="00E4371C">
        <w:trPr>
          <w:ins w:id="728" w:author="LUAN FIRMINO DE PAULA PEREIRA DA SILVA" w:date="2018-08-22T22:09:00Z"/>
        </w:trPr>
        <w:tc>
          <w:tcPr>
            <w:tcW w:w="9071" w:type="dxa"/>
          </w:tcPr>
          <w:p w14:paraId="55B98FE6" w14:textId="77777777" w:rsidR="009416BA" w:rsidRDefault="009416BA">
            <w:pPr>
              <w:rPr>
                <w:ins w:id="729" w:author="LUAN FIRMINO DE PAULA PEREIRA DA SILVA" w:date="2018-08-22T22:09:00Z"/>
              </w:rPr>
            </w:pPr>
          </w:p>
        </w:tc>
      </w:tr>
      <w:tr w:rsidR="00D66634" w:rsidRPr="002166BD" w14:paraId="73D1DE7F" w14:textId="77777777" w:rsidTr="00E4371C">
        <w:tc>
          <w:tcPr>
            <w:tcW w:w="9071" w:type="dxa"/>
          </w:tcPr>
          <w:p w14:paraId="0637714D" w14:textId="77777777" w:rsidR="00D66634" w:rsidRDefault="00D66634" w:rsidP="003901B3">
            <w:pPr>
              <w:tabs>
                <w:tab w:val="left" w:pos="3682"/>
              </w:tabs>
            </w:pPr>
          </w:p>
          <w:p w14:paraId="180256D0" w14:textId="77777777" w:rsidR="00A60C7B" w:rsidRDefault="00A60C7B" w:rsidP="003901B3">
            <w:pPr>
              <w:tabs>
                <w:tab w:val="left" w:pos="3682"/>
              </w:tabs>
            </w:pPr>
          </w:p>
          <w:p w14:paraId="2CC93A1D" w14:textId="77777777" w:rsidR="00A60C7B" w:rsidRDefault="00A60C7B" w:rsidP="003901B3">
            <w:pPr>
              <w:tabs>
                <w:tab w:val="left" w:pos="3682"/>
              </w:tabs>
            </w:pPr>
          </w:p>
          <w:p w14:paraId="3EC72820" w14:textId="77777777" w:rsidR="00A60C7B" w:rsidRDefault="00A60C7B" w:rsidP="003901B3">
            <w:pPr>
              <w:tabs>
                <w:tab w:val="left" w:pos="3682"/>
              </w:tabs>
            </w:pPr>
          </w:p>
          <w:p w14:paraId="795B394D" w14:textId="77777777" w:rsidR="00A60C7B" w:rsidRDefault="00A60C7B" w:rsidP="003901B3">
            <w:pPr>
              <w:tabs>
                <w:tab w:val="left" w:pos="3682"/>
              </w:tabs>
            </w:pPr>
          </w:p>
          <w:p w14:paraId="3BB22B78" w14:textId="77777777" w:rsidR="00A60C7B" w:rsidRDefault="00A60C7B" w:rsidP="003901B3">
            <w:pPr>
              <w:tabs>
                <w:tab w:val="left" w:pos="3682"/>
              </w:tabs>
            </w:pPr>
          </w:p>
          <w:p w14:paraId="3D3A7508" w14:textId="77777777" w:rsidR="00A60C7B" w:rsidRDefault="00A60C7B" w:rsidP="003901B3">
            <w:pPr>
              <w:tabs>
                <w:tab w:val="left" w:pos="3682"/>
              </w:tabs>
            </w:pPr>
          </w:p>
          <w:p w14:paraId="06A896F7" w14:textId="77777777" w:rsidR="00A60C7B" w:rsidDel="009416BA" w:rsidRDefault="00A60C7B" w:rsidP="003901B3">
            <w:pPr>
              <w:tabs>
                <w:tab w:val="left" w:pos="3682"/>
              </w:tabs>
              <w:rPr>
                <w:del w:id="730" w:author="LUAN FIRMINO DE PAULA PEREIRA DA SILVA" w:date="2018-08-22T22:07:00Z"/>
              </w:rPr>
            </w:pPr>
          </w:p>
          <w:p w14:paraId="0CB43A28" w14:textId="162EDBAF" w:rsidR="00A60C7B" w:rsidDel="009416BA" w:rsidRDefault="00A60C7B" w:rsidP="003901B3">
            <w:pPr>
              <w:tabs>
                <w:tab w:val="left" w:pos="3682"/>
              </w:tabs>
              <w:rPr>
                <w:del w:id="731" w:author="LUAN FIRMINO DE PAULA PEREIRA DA SILVA" w:date="2018-08-22T22:07:00Z"/>
              </w:rPr>
            </w:pPr>
          </w:p>
          <w:p w14:paraId="7927BB63" w14:textId="1EAE8678" w:rsidR="00A60C7B" w:rsidDel="009416BA" w:rsidRDefault="00A60C7B" w:rsidP="003901B3">
            <w:pPr>
              <w:tabs>
                <w:tab w:val="left" w:pos="3682"/>
              </w:tabs>
              <w:rPr>
                <w:del w:id="732" w:author="LUAN FIRMINO DE PAULA PEREIRA DA SILVA" w:date="2018-08-22T22:07:00Z"/>
              </w:rPr>
            </w:pPr>
          </w:p>
          <w:p w14:paraId="044CC146" w14:textId="28695E6C" w:rsidR="00A60C7B" w:rsidDel="009416BA" w:rsidRDefault="00A60C7B" w:rsidP="003901B3">
            <w:pPr>
              <w:tabs>
                <w:tab w:val="left" w:pos="3682"/>
              </w:tabs>
              <w:rPr>
                <w:del w:id="733" w:author="LUAN FIRMINO DE PAULA PEREIRA DA SILVA" w:date="2018-08-22T22:07:00Z"/>
              </w:rPr>
            </w:pPr>
          </w:p>
          <w:p w14:paraId="0F9F5B19" w14:textId="6D580AE1" w:rsidR="00A60C7B" w:rsidDel="009416BA" w:rsidRDefault="00A60C7B" w:rsidP="003901B3">
            <w:pPr>
              <w:tabs>
                <w:tab w:val="left" w:pos="3682"/>
              </w:tabs>
              <w:rPr>
                <w:del w:id="734" w:author="LUAN FIRMINO DE PAULA PEREIRA DA SILVA" w:date="2018-08-22T22:07:00Z"/>
              </w:rPr>
            </w:pPr>
          </w:p>
          <w:p w14:paraId="6F767830" w14:textId="65A65C09" w:rsidR="00A60C7B" w:rsidDel="009416BA" w:rsidRDefault="00A60C7B" w:rsidP="003901B3">
            <w:pPr>
              <w:tabs>
                <w:tab w:val="left" w:pos="3682"/>
              </w:tabs>
              <w:rPr>
                <w:del w:id="735" w:author="LUAN FIRMINO DE PAULA PEREIRA DA SILVA" w:date="2018-08-22T22:07:00Z"/>
              </w:rPr>
            </w:pPr>
          </w:p>
          <w:p w14:paraId="2EEDCCCA" w14:textId="3A25C0AD" w:rsidR="00A60C7B" w:rsidDel="009416BA" w:rsidRDefault="00A60C7B" w:rsidP="003901B3">
            <w:pPr>
              <w:tabs>
                <w:tab w:val="left" w:pos="3682"/>
              </w:tabs>
              <w:rPr>
                <w:del w:id="736" w:author="LUAN FIRMINO DE PAULA PEREIRA DA SILVA" w:date="2018-08-22T22:07:00Z"/>
              </w:rPr>
            </w:pPr>
          </w:p>
          <w:p w14:paraId="73D624E4" w14:textId="555D8CE8" w:rsidR="00A60C7B" w:rsidDel="009416BA" w:rsidRDefault="00A60C7B" w:rsidP="003901B3">
            <w:pPr>
              <w:tabs>
                <w:tab w:val="left" w:pos="3682"/>
              </w:tabs>
              <w:rPr>
                <w:del w:id="737" w:author="LUAN FIRMINO DE PAULA PEREIRA DA SILVA" w:date="2018-08-22T22:07:00Z"/>
              </w:rPr>
            </w:pPr>
          </w:p>
          <w:p w14:paraId="795231EA" w14:textId="00F374E1" w:rsidR="00A60C7B" w:rsidDel="009416BA" w:rsidRDefault="00A60C7B" w:rsidP="003901B3">
            <w:pPr>
              <w:tabs>
                <w:tab w:val="left" w:pos="3682"/>
              </w:tabs>
              <w:rPr>
                <w:del w:id="738" w:author="LUAN FIRMINO DE PAULA PEREIRA DA SILVA" w:date="2018-08-22T22:07:00Z"/>
              </w:rPr>
            </w:pPr>
          </w:p>
          <w:p w14:paraId="6151DE35" w14:textId="16D791FD" w:rsidR="00A60C7B" w:rsidDel="009416BA" w:rsidRDefault="00A60C7B" w:rsidP="003901B3">
            <w:pPr>
              <w:tabs>
                <w:tab w:val="left" w:pos="3682"/>
              </w:tabs>
              <w:rPr>
                <w:del w:id="739" w:author="LUAN FIRMINO DE PAULA PEREIRA DA SILVA" w:date="2018-08-22T22:07:00Z"/>
              </w:rPr>
            </w:pPr>
          </w:p>
          <w:p w14:paraId="1CC68F5E" w14:textId="77777777" w:rsidR="00A60C7B" w:rsidRDefault="00A60C7B" w:rsidP="003901B3">
            <w:pPr>
              <w:tabs>
                <w:tab w:val="left" w:pos="3682"/>
              </w:tabs>
            </w:pPr>
          </w:p>
          <w:tbl>
            <w:tblPr>
              <w:tblStyle w:val="Tabelacomgrade"/>
              <w:tblpPr w:leftFromText="141" w:rightFromText="141" w:vertAnchor="text" w:horzAnchor="page" w:tblpX="1156" w:tblpY="267"/>
              <w:tblW w:w="906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061"/>
            </w:tblGrid>
            <w:tr w:rsidR="00D82FBA" w:rsidRPr="002166BD" w14:paraId="799EC2FC" w14:textId="77777777" w:rsidTr="00D82FBA">
              <w:tc>
                <w:tcPr>
                  <w:tcW w:w="9061" w:type="dxa"/>
                </w:tcPr>
                <w:commentRangeStart w:id="740"/>
                <w:p w14:paraId="0876C326" w14:textId="27C64B5B" w:rsidR="00244113" w:rsidRDefault="00361ABB" w:rsidP="00A60C7B">
                  <w:pPr>
                    <w:pStyle w:val="Legenda"/>
                  </w:pPr>
                  <w:r>
                    <w:rPr>
                      <w:noProof/>
                      <w:lang w:eastAsia="pt-B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8240" behindDoc="0" locked="0" layoutInCell="1" allowOverlap="1" wp14:anchorId="79FE780A" wp14:editId="1FC63C6E">
                            <wp:simplePos x="0" y="0"/>
                            <wp:positionH relativeFrom="column">
                              <wp:posOffset>4014470</wp:posOffset>
                            </wp:positionH>
                            <wp:positionV relativeFrom="paragraph">
                              <wp:posOffset>1492885</wp:posOffset>
                            </wp:positionV>
                            <wp:extent cx="703580" cy="544830"/>
                            <wp:effectExtent l="0" t="10795" r="0" b="34925"/>
                            <wp:wrapNone/>
                            <wp:docPr id="5" name="AutoShape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 rot="2518638">
                                      <a:off x="0" y="0"/>
                                      <a:ext cx="703580" cy="544830"/>
                                    </a:xfrm>
                                    <a:custGeom>
                                      <a:avLst/>
                                      <a:gdLst>
                                        <a:gd name="G0" fmla="+- 6480 0 0"/>
                                        <a:gd name="G1" fmla="+- 8640 0 0"/>
                                        <a:gd name="G2" fmla="+- 4320 0 0"/>
                                        <a:gd name="G3" fmla="+- 21600 0 6480"/>
                                        <a:gd name="G4" fmla="+- 21600 0 8640"/>
                                        <a:gd name="G5" fmla="+- 21600 0 4320"/>
                                        <a:gd name="G6" fmla="+- 6480 0 10800"/>
                                        <a:gd name="G7" fmla="+- 8640 0 10800"/>
                                        <a:gd name="G8" fmla="*/ G7 4320 G6"/>
                                        <a:gd name="G9" fmla="+- 21600 0 G8"/>
                                        <a:gd name="T0" fmla="*/ G8 w 21600"/>
                                        <a:gd name="T1" fmla="*/ G1 h 21600"/>
                                        <a:gd name="T2" fmla="*/ G9 w 21600"/>
                                        <a:gd name="T3" fmla="*/ G4 h 21600"/>
                                      </a:gdLst>
                                      <a:ahLst/>
                                      <a:cxnLst>
                                        <a:cxn ang="0">
                                          <a:pos x="r" y="vc"/>
                                        </a:cxn>
                                        <a:cxn ang="5400000">
                                          <a:pos x="hc" y="b"/>
                                        </a:cxn>
                                        <a:cxn ang="10800000">
                                          <a:pos x="l" y="vc"/>
                                        </a:cxn>
                                        <a:cxn ang="16200000">
                                          <a:pos x="hc" y="t"/>
                                        </a:cxn>
                                      </a:cxnLst>
                                      <a:rect l="T0" t="T1" r="T2" b="T3"/>
                                      <a:pathLst>
                                        <a:path w="21600" h="21600">
                                          <a:moveTo>
                                            <a:pt x="10800" y="0"/>
                                          </a:moveTo>
                                          <a:lnTo>
                                            <a:pt x="6480" y="4320"/>
                                          </a:lnTo>
                                          <a:lnTo>
                                            <a:pt x="8640" y="4320"/>
                                          </a:lnTo>
                                          <a:lnTo>
                                            <a:pt x="8640" y="8640"/>
                                          </a:lnTo>
                                          <a:lnTo>
                                            <a:pt x="4320" y="8640"/>
                                          </a:lnTo>
                                          <a:lnTo>
                                            <a:pt x="4320" y="6480"/>
                                          </a:lnTo>
                                          <a:lnTo>
                                            <a:pt x="0" y="10800"/>
                                          </a:lnTo>
                                          <a:lnTo>
                                            <a:pt x="4320" y="15120"/>
                                          </a:lnTo>
                                          <a:lnTo>
                                            <a:pt x="4320" y="12960"/>
                                          </a:lnTo>
                                          <a:lnTo>
                                            <a:pt x="8640" y="12960"/>
                                          </a:lnTo>
                                          <a:lnTo>
                                            <a:pt x="8640" y="17280"/>
                                          </a:lnTo>
                                          <a:lnTo>
                                            <a:pt x="6480" y="17280"/>
                                          </a:lnTo>
                                          <a:lnTo>
                                            <a:pt x="10800" y="21600"/>
                                          </a:lnTo>
                                          <a:lnTo>
                                            <a:pt x="15120" y="17280"/>
                                          </a:lnTo>
                                          <a:lnTo>
                                            <a:pt x="12960" y="17280"/>
                                          </a:lnTo>
                                          <a:lnTo>
                                            <a:pt x="12960" y="12960"/>
                                          </a:lnTo>
                                          <a:lnTo>
                                            <a:pt x="17280" y="12960"/>
                                          </a:lnTo>
                                          <a:lnTo>
                                            <a:pt x="17280" y="15120"/>
                                          </a:lnTo>
                                          <a:lnTo>
                                            <a:pt x="21600" y="10800"/>
                                          </a:lnTo>
                                          <a:lnTo>
                                            <a:pt x="17280" y="6480"/>
                                          </a:lnTo>
                                          <a:lnTo>
                                            <a:pt x="17280" y="8640"/>
                                          </a:lnTo>
                                          <a:lnTo>
                                            <a:pt x="12960" y="8640"/>
                                          </a:lnTo>
                                          <a:lnTo>
                                            <a:pt x="12960" y="4320"/>
                                          </a:lnTo>
                                          <a:lnTo>
                                            <a:pt x="15120" y="432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2">
                                        <a:lumMod val="100000"/>
                                        <a:lumOff val="0"/>
                                      </a:schemeClr>
                                    </a:solidFill>
                                    <a:ln w="38100">
                                      <a:solidFill>
                                        <a:schemeClr val="lt1">
                                          <a:lumMod val="95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ffectLst>
                                      <a:outerShdw dist="28398" dir="3806097" algn="ctr" rotWithShape="0">
                                        <a:schemeClr val="accent2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55161B6" id="AutoShape 4" o:spid="_x0000_s1026" style="position:absolute;margin-left:316.1pt;margin-top:117.55pt;width:55.4pt;height:42.9pt;rotation:2751024fd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" path="m10800,l6480,4320r2160,l8640,8640r-4320,l4320,6480,,10800r4320,4320l4320,12960r4320,l8640,17280r-2160,l10800,21600r4320,-4320l12960,17280r,-4320l17280,12960r,2160l21600,10800,17280,6480r,2160l12960,8640r,-4320l15120,4320,10800,xe" fillcolor="#ed7d31 [3205]" strokecolor="#f2f2f2 [3041]" strokeweight="3pt">
                            <v:stroke joinstyle="miter"/>
                            <v:shadow on="t" color="#823b0b [1605]" opacity=".5" offset="1pt"/>
                            <v:path o:connecttype="custom" o:connectlocs="703580,272415;351790,544830;0,272415;351790,0" o:connectangles="0,90,180,270" textboxrect="2160,8640,19440,12960"/>
                          </v:shape>
                        </w:pict>
                      </mc:Fallback>
                    </mc:AlternateContent>
                  </w:r>
                  <w:commentRangeEnd w:id="740"/>
                  <w:r w:rsidR="006E6DA9">
                    <w:rPr>
                      <w:rStyle w:val="Refdecomentrio"/>
                      <w:rFonts w:eastAsiaTheme="minorHAnsi" w:cstheme="minorBidi"/>
                      <w:b w:val="0"/>
                      <w:iCs w:val="0"/>
                      <w:vertAlign w:val="baseline"/>
                    </w:rPr>
                    <w:commentReference w:id="740"/>
                  </w:r>
                  <w:ins w:id="741" w:author="Gabriela Marques" w:date="2018-05-22T12:51:00Z">
                    <w:r w:rsidR="00594685">
                      <w:rPr>
                        <w:noProof/>
                        <w:lang w:eastAsia="pt-BR"/>
                        <w:rPrChange w:id="742" w:author="Unknown">
                          <w:rPr>
                            <w:rFonts w:eastAsiaTheme="minorHAnsi" w:cstheme="minorBidi"/>
                            <w:b w:val="0"/>
                            <w:iCs w:val="0"/>
                            <w:noProof/>
                            <w:szCs w:val="22"/>
                            <w:vertAlign w:val="baseline"/>
                            <w:lang w:eastAsia="pt-BR"/>
                          </w:rPr>
                        </w:rPrChange>
                      </w:rPr>
                      <w:drawing>
                        <wp:inline distT="0" distB="0" distL="0" distR="0" wp14:anchorId="4239ED08" wp14:editId="4347328F">
                          <wp:extent cx="5096959" cy="2227811"/>
                          <wp:effectExtent l="19050" t="0" r="8441" b="0"/>
                          <wp:docPr id="2" name="Imagem 1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102565" cy="223026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ins>
                </w:p>
                <w:p w14:paraId="4F292C8B" w14:textId="12C5766E" w:rsidR="00D82FBA" w:rsidRPr="00470157" w:rsidRDefault="00244113" w:rsidP="00A60C7B">
                  <w:pPr>
                    <w:pStyle w:val="Legenda"/>
                  </w:pPr>
                  <w:bookmarkStart w:id="743" w:name="_Toc516513685"/>
                  <w:r>
                    <w:t xml:space="preserve">Figura </w:t>
                  </w:r>
                  <w:r w:rsidR="00721A43">
                    <w:rPr>
                      <w:noProof/>
                    </w:rPr>
                    <w:fldChar w:fldCharType="begin"/>
                  </w:r>
                  <w:r w:rsidR="00721A43">
                    <w:rPr>
                      <w:noProof/>
                    </w:rPr>
                    <w:instrText xml:space="preserve"> SEQ Figura \* ARABIC </w:instrText>
                  </w:r>
                  <w:r w:rsidR="00721A43">
                    <w:rPr>
                      <w:noProof/>
                    </w:rPr>
                    <w:fldChar w:fldCharType="separate"/>
                  </w:r>
                  <w:ins w:id="744" w:author="LUAN FIRMINO DE PAULA PEREIRA DA SILVA" w:date="2018-08-22T21:00:00Z">
                    <w:r w:rsidR="00E4371C">
                      <w:rPr>
                        <w:noProof/>
                      </w:rPr>
                      <w:t>2</w:t>
                    </w:r>
                  </w:ins>
                  <w:del w:id="745" w:author="LUAN FIRMINO DE PAULA PEREIRA DA SILVA" w:date="2018-08-22T21:00:00Z">
                    <w:r w:rsidR="007A5572" w:rsidDel="00E4371C">
                      <w:rPr>
                        <w:noProof/>
                      </w:rPr>
                      <w:delText>8</w:delText>
                    </w:r>
                  </w:del>
                  <w:r w:rsidR="00721A43">
                    <w:rPr>
                      <w:noProof/>
                    </w:rPr>
                    <w:fldChar w:fldCharType="end"/>
                  </w:r>
                  <w:r>
                    <w:t>-</w:t>
                  </w:r>
                  <w:r w:rsidRPr="002166BD">
                    <w:t xml:space="preserve"> Diagrama de caso de uso: </w:t>
                  </w:r>
                  <w:r>
                    <w:t>efetuar login.</w:t>
                  </w:r>
                  <w:bookmarkEnd w:id="743"/>
                </w:p>
              </w:tc>
            </w:tr>
          </w:tbl>
          <w:p w14:paraId="5AAB2C5D" w14:textId="77777777" w:rsidR="00D82FBA" w:rsidRDefault="00D82FBA" w:rsidP="003901B3"/>
        </w:tc>
      </w:tr>
    </w:tbl>
    <w:tbl>
      <w:tblPr>
        <w:tblStyle w:val="Tabelacomgrade"/>
        <w:tblpPr w:leftFromText="141" w:rightFromText="141" w:vertAnchor="text" w:horzAnchor="margin" w:tblpY="1587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"/>
      </w:tblGrid>
      <w:tr w:rsidR="009416BA" w:rsidRPr="002166BD" w14:paraId="64929F39" w14:textId="77777777" w:rsidTr="009416BA">
        <w:trPr>
          <w:trHeight w:val="284"/>
          <w:ins w:id="746" w:author="LUAN FIRMINO DE PAULA PEREIRA DA SILVA" w:date="2018-08-22T22:09:00Z"/>
        </w:trPr>
        <w:tc>
          <w:tcPr>
            <w:tcW w:w="518" w:type="dxa"/>
          </w:tcPr>
          <w:p w14:paraId="6AB95F87" w14:textId="77777777" w:rsidR="009416BA" w:rsidRPr="00470157" w:rsidRDefault="009416BA" w:rsidP="009416BA">
            <w:pPr>
              <w:pStyle w:val="Legenda"/>
              <w:rPr>
                <w:ins w:id="747" w:author="LUAN FIRMINO DE PAULA PEREIRA DA SILVA" w:date="2018-08-22T22:09:00Z"/>
              </w:rPr>
            </w:pPr>
          </w:p>
        </w:tc>
      </w:tr>
    </w:tbl>
    <w:p w14:paraId="5551B1DC" w14:textId="2F0FBBE5" w:rsidR="00D66634" w:rsidRPr="002166BD" w:rsidRDefault="00D66634" w:rsidP="003901B3">
      <w:pPr>
        <w:tabs>
          <w:tab w:val="left" w:pos="3682"/>
        </w:tabs>
      </w:pPr>
    </w:p>
    <w:tbl>
      <w:tblPr>
        <w:tblStyle w:val="Tabelacomgrade"/>
        <w:tblpPr w:leftFromText="141" w:rightFromText="141" w:vertAnchor="text" w:horzAnchor="page" w:tblpX="1573" w:tblpY="-130"/>
        <w:tblOverlap w:val="never"/>
        <w:tblW w:w="5000" w:type="pct"/>
        <w:tblLook w:val="04A0" w:firstRow="1" w:lastRow="0" w:firstColumn="1" w:lastColumn="0" w:noHBand="0" w:noVBand="1"/>
      </w:tblPr>
      <w:tblGrid>
        <w:gridCol w:w="2694"/>
        <w:gridCol w:w="6377"/>
      </w:tblGrid>
      <w:tr w:rsidR="00D66634" w:rsidRPr="002166BD" w14:paraId="2588DAC9" w14:textId="77777777" w:rsidTr="008654E8">
        <w:tc>
          <w:tcPr>
            <w:tcW w:w="5000" w:type="pct"/>
            <w:gridSpan w:val="2"/>
            <w:tcBorders>
              <w:top w:val="nil"/>
              <w:left w:val="nil"/>
              <w:right w:val="nil"/>
            </w:tcBorders>
          </w:tcPr>
          <w:p w14:paraId="3A212B59" w14:textId="63E52FD0" w:rsidR="00D66634" w:rsidRPr="007A6908" w:rsidRDefault="00D66634">
            <w:pPr>
              <w:pStyle w:val="Legenda"/>
              <w:jc w:val="both"/>
              <w:pPrChange w:id="748" w:author="LUAN FIRMINO DE PAULA PEREIRA DA SILVA" w:date="2018-08-21T21:17:00Z">
                <w:pPr>
                  <w:pStyle w:val="Legenda"/>
                  <w:framePr w:hSpace="141" w:wrap="around" w:vAnchor="text" w:hAnchor="page" w:x="1573" w:y="-130"/>
                  <w:suppressOverlap/>
                </w:pPr>
              </w:pPrChange>
            </w:pPr>
            <w:del w:id="749" w:author="LUAN FIRMINO DE PAULA PEREIRA DA SILVA" w:date="2018-08-21T21:17:00Z">
              <w:r w:rsidRPr="007A6908" w:rsidDel="006E6DA9">
                <w:delText xml:space="preserve">Tabela </w:delText>
              </w:r>
              <w:r w:rsidR="008654E8" w:rsidRPr="007A6908" w:rsidDel="006E6DA9">
                <w:delText>2</w:delText>
              </w:r>
              <w:r w:rsidRPr="007A6908" w:rsidDel="006E6DA9">
                <w:delText xml:space="preserve"> – Documentação do caso de uso: efetuar login.</w:delText>
              </w:r>
            </w:del>
          </w:p>
        </w:tc>
      </w:tr>
      <w:tr w:rsidR="00D66634" w:rsidRPr="002166BD" w14:paraId="442C36E3" w14:textId="77777777" w:rsidTr="008654E8">
        <w:tc>
          <w:tcPr>
            <w:tcW w:w="1485" w:type="pct"/>
          </w:tcPr>
          <w:p w14:paraId="0E3E289D" w14:textId="77777777" w:rsidR="00D66634" w:rsidRPr="002166BD" w:rsidRDefault="00D66634">
            <w:pPr>
              <w:tabs>
                <w:tab w:val="left" w:pos="3682"/>
              </w:tabs>
              <w:spacing w:line="240" w:lineRule="auto"/>
              <w:jc w:val="left"/>
              <w:rPr>
                <w:i/>
              </w:rPr>
              <w:pPrChange w:id="750" w:author="LUAN FIRMINO DE PAULA PEREIRA DA SILVA" w:date="2018-08-21T21:17:00Z">
                <w:pPr>
                  <w:framePr w:hSpace="141" w:wrap="around" w:vAnchor="text" w:hAnchor="page" w:x="1573" w:y="-130"/>
                  <w:tabs>
                    <w:tab w:val="left" w:pos="3682"/>
                  </w:tabs>
                  <w:spacing w:line="240" w:lineRule="auto"/>
                  <w:suppressOverlap/>
                </w:pPr>
              </w:pPrChange>
            </w:pPr>
            <w:r w:rsidRPr="002166BD">
              <w:rPr>
                <w:i/>
              </w:rPr>
              <w:t xml:space="preserve">Caso de uso </w:t>
            </w:r>
          </w:p>
        </w:tc>
        <w:tc>
          <w:tcPr>
            <w:tcW w:w="3515" w:type="pct"/>
          </w:tcPr>
          <w:p w14:paraId="01A8CF7A" w14:textId="77777777" w:rsidR="00D66634" w:rsidRPr="002166BD" w:rsidRDefault="00D66634">
            <w:pPr>
              <w:tabs>
                <w:tab w:val="left" w:pos="3682"/>
              </w:tabs>
              <w:spacing w:line="240" w:lineRule="auto"/>
              <w:jc w:val="left"/>
              <w:pPrChange w:id="751" w:author="LUAN FIRMINO DE PAULA PEREIRA DA SILVA" w:date="2018-08-21T21:17:00Z">
                <w:pPr>
                  <w:framePr w:hSpace="141" w:wrap="around" w:vAnchor="text" w:hAnchor="page" w:x="1573" w:y="-130"/>
                  <w:tabs>
                    <w:tab w:val="left" w:pos="3682"/>
                  </w:tabs>
                  <w:spacing w:line="240" w:lineRule="auto"/>
                  <w:suppressOverlap/>
                </w:pPr>
              </w:pPrChange>
            </w:pPr>
            <w:r>
              <w:t>Efetuar login.</w:t>
            </w:r>
          </w:p>
        </w:tc>
      </w:tr>
      <w:tr w:rsidR="00D66634" w:rsidRPr="002166BD" w14:paraId="37A727D9" w14:textId="77777777" w:rsidTr="008654E8">
        <w:tc>
          <w:tcPr>
            <w:tcW w:w="1485" w:type="pct"/>
          </w:tcPr>
          <w:p w14:paraId="6F428BD0" w14:textId="77777777" w:rsidR="00D66634" w:rsidRPr="002166BD" w:rsidRDefault="00D66634">
            <w:pPr>
              <w:tabs>
                <w:tab w:val="left" w:pos="3682"/>
              </w:tabs>
              <w:spacing w:line="240" w:lineRule="auto"/>
              <w:jc w:val="left"/>
              <w:rPr>
                <w:i/>
              </w:rPr>
              <w:pPrChange w:id="752" w:author="LUAN FIRMINO DE PAULA PEREIRA DA SILVA" w:date="2018-08-21T21:17:00Z">
                <w:pPr>
                  <w:framePr w:hSpace="141" w:wrap="around" w:vAnchor="text" w:hAnchor="page" w:x="1573" w:y="-130"/>
                  <w:tabs>
                    <w:tab w:val="left" w:pos="3682"/>
                  </w:tabs>
                  <w:spacing w:line="240" w:lineRule="auto"/>
                  <w:suppressOverlap/>
                </w:pPr>
              </w:pPrChange>
            </w:pPr>
            <w:r w:rsidRPr="002166BD">
              <w:rPr>
                <w:i/>
              </w:rPr>
              <w:t>Resumo</w:t>
            </w:r>
          </w:p>
        </w:tc>
        <w:tc>
          <w:tcPr>
            <w:tcW w:w="3515" w:type="pct"/>
          </w:tcPr>
          <w:p w14:paraId="66FA9EB3" w14:textId="77777777" w:rsidR="00D66634" w:rsidRPr="002166BD" w:rsidRDefault="00D66634">
            <w:pPr>
              <w:tabs>
                <w:tab w:val="left" w:pos="3682"/>
              </w:tabs>
              <w:spacing w:line="240" w:lineRule="auto"/>
              <w:jc w:val="left"/>
              <w:pPrChange w:id="753" w:author="LUAN FIRMINO DE PAULA PEREIRA DA SILVA" w:date="2018-08-21T21:17:00Z">
                <w:pPr>
                  <w:framePr w:hSpace="141" w:wrap="around" w:vAnchor="text" w:hAnchor="page" w:x="1573" w:y="-130"/>
                  <w:tabs>
                    <w:tab w:val="left" w:pos="3682"/>
                  </w:tabs>
                  <w:spacing w:line="240" w:lineRule="auto"/>
                  <w:suppressOverlap/>
                </w:pPr>
              </w:pPrChange>
            </w:pPr>
            <w:r w:rsidRPr="002166BD">
              <w:t xml:space="preserve">Esse caso de uso descreve as etapas necessárias a serem percorridas pelo </w:t>
            </w:r>
            <w:r w:rsidRPr="009416BA">
              <w:rPr>
                <w:color w:val="FF0000"/>
                <w:rPrChange w:id="754" w:author="LUAN FIRMINO DE PAULA PEREIRA DA SILVA" w:date="2018-08-22T22:15:00Z">
                  <w:rPr/>
                </w:rPrChange>
              </w:rPr>
              <w:t xml:space="preserve">usuário </w:t>
            </w:r>
            <w:r w:rsidRPr="002166BD">
              <w:t xml:space="preserve">para </w:t>
            </w:r>
            <w:r>
              <w:t xml:space="preserve">efetuar login no </w:t>
            </w:r>
            <w:r w:rsidRPr="00987170">
              <w:rPr>
                <w:i/>
              </w:rPr>
              <w:t>software.</w:t>
            </w:r>
          </w:p>
        </w:tc>
      </w:tr>
      <w:tr w:rsidR="00D66634" w:rsidRPr="002166BD" w14:paraId="039FC2B7" w14:textId="77777777" w:rsidTr="008654E8">
        <w:tc>
          <w:tcPr>
            <w:tcW w:w="1485" w:type="pct"/>
          </w:tcPr>
          <w:p w14:paraId="22B07C1C" w14:textId="77777777" w:rsidR="00D66634" w:rsidRPr="002166BD" w:rsidRDefault="00D66634">
            <w:pPr>
              <w:tabs>
                <w:tab w:val="left" w:pos="3682"/>
              </w:tabs>
              <w:spacing w:line="240" w:lineRule="auto"/>
              <w:jc w:val="left"/>
              <w:rPr>
                <w:i/>
              </w:rPr>
              <w:pPrChange w:id="755" w:author="LUAN FIRMINO DE PAULA PEREIRA DA SILVA" w:date="2018-08-21T21:17:00Z">
                <w:pPr>
                  <w:framePr w:hSpace="141" w:wrap="around" w:vAnchor="text" w:hAnchor="page" w:x="1573" w:y="-130"/>
                  <w:tabs>
                    <w:tab w:val="left" w:pos="3682"/>
                  </w:tabs>
                  <w:spacing w:line="240" w:lineRule="auto"/>
                  <w:suppressOverlap/>
                </w:pPr>
              </w:pPrChange>
            </w:pPr>
            <w:r>
              <w:rPr>
                <w:i/>
              </w:rPr>
              <w:t>Ator P</w:t>
            </w:r>
            <w:r w:rsidRPr="002166BD">
              <w:rPr>
                <w:i/>
              </w:rPr>
              <w:t>rincipal</w:t>
            </w:r>
          </w:p>
        </w:tc>
        <w:tc>
          <w:tcPr>
            <w:tcW w:w="3515" w:type="pct"/>
          </w:tcPr>
          <w:p w14:paraId="67961490" w14:textId="77B3A39B" w:rsidR="00D66634" w:rsidRPr="002166BD" w:rsidRDefault="009416BA">
            <w:pPr>
              <w:tabs>
                <w:tab w:val="left" w:pos="3682"/>
              </w:tabs>
              <w:spacing w:line="240" w:lineRule="auto"/>
              <w:jc w:val="left"/>
              <w:pPrChange w:id="756" w:author="LUAN FIRMINO DE PAULA PEREIRA DA SILVA" w:date="2018-08-21T21:17:00Z">
                <w:pPr>
                  <w:framePr w:hSpace="141" w:wrap="around" w:vAnchor="text" w:hAnchor="page" w:x="1573" w:y="-130"/>
                  <w:tabs>
                    <w:tab w:val="left" w:pos="3682"/>
                  </w:tabs>
                  <w:spacing w:line="240" w:lineRule="auto"/>
                  <w:suppressOverlap/>
                </w:pPr>
              </w:pPrChange>
            </w:pPr>
            <w:ins w:id="757" w:author="LUAN FIRMINO DE PAULA PEREIRA DA SILVA" w:date="2018-08-22T22:15:00Z">
              <w:r w:rsidRPr="009416BA">
                <w:rPr>
                  <w:color w:val="FF0000"/>
                  <w:rPrChange w:id="758" w:author="LUAN FIRMINO DE PAULA PEREIRA DA SILVA" w:date="2018-08-22T22:15:00Z">
                    <w:rPr/>
                  </w:rPrChange>
                </w:rPr>
                <w:t xml:space="preserve">Comerciante </w:t>
              </w:r>
              <w:r>
                <w:t xml:space="preserve">e </w:t>
              </w:r>
              <w:r w:rsidRPr="009416BA">
                <w:rPr>
                  <w:color w:val="FF0000"/>
                  <w:rPrChange w:id="759" w:author="LUAN FIRMINO DE PAULA PEREIRA DA SILVA" w:date="2018-08-22T22:15:00Z">
                    <w:rPr/>
                  </w:rPrChange>
                </w:rPr>
                <w:t>Consumidor</w:t>
              </w:r>
            </w:ins>
            <w:del w:id="760" w:author="LUAN FIRMINO DE PAULA PEREIRA DA SILVA" w:date="2018-08-22T22:15:00Z">
              <w:r w:rsidR="00D66634" w:rsidRPr="002166BD" w:rsidDel="009416BA">
                <w:delText>Usuário</w:delText>
              </w:r>
            </w:del>
            <w:r w:rsidR="00D66634">
              <w:t>.</w:t>
            </w:r>
          </w:p>
        </w:tc>
      </w:tr>
      <w:tr w:rsidR="00D66634" w:rsidRPr="002166BD" w14:paraId="2E806B2D" w14:textId="77777777" w:rsidTr="008654E8">
        <w:tc>
          <w:tcPr>
            <w:tcW w:w="1485" w:type="pct"/>
          </w:tcPr>
          <w:p w14:paraId="22FD9743" w14:textId="77777777" w:rsidR="00D66634" w:rsidRPr="002166BD" w:rsidRDefault="00D66634">
            <w:pPr>
              <w:tabs>
                <w:tab w:val="left" w:pos="3682"/>
              </w:tabs>
              <w:spacing w:line="240" w:lineRule="auto"/>
              <w:jc w:val="left"/>
              <w:rPr>
                <w:i/>
              </w:rPr>
              <w:pPrChange w:id="761" w:author="LUAN FIRMINO DE PAULA PEREIRA DA SILVA" w:date="2018-08-21T21:17:00Z">
                <w:pPr>
                  <w:framePr w:hSpace="141" w:wrap="around" w:vAnchor="text" w:hAnchor="page" w:x="1573" w:y="-130"/>
                  <w:tabs>
                    <w:tab w:val="left" w:pos="3682"/>
                  </w:tabs>
                  <w:spacing w:line="240" w:lineRule="auto"/>
                  <w:suppressOverlap/>
                </w:pPr>
              </w:pPrChange>
            </w:pPr>
            <w:r>
              <w:rPr>
                <w:i/>
              </w:rPr>
              <w:t>Pré-Condição</w:t>
            </w:r>
          </w:p>
        </w:tc>
        <w:tc>
          <w:tcPr>
            <w:tcW w:w="3515" w:type="pct"/>
          </w:tcPr>
          <w:p w14:paraId="75A0A254" w14:textId="79A2309A" w:rsidR="00D66634" w:rsidRPr="002166BD" w:rsidRDefault="00D66634">
            <w:pPr>
              <w:tabs>
                <w:tab w:val="left" w:pos="3682"/>
              </w:tabs>
              <w:spacing w:line="240" w:lineRule="auto"/>
              <w:jc w:val="left"/>
              <w:pPrChange w:id="762" w:author="LUAN FIRMINO DE PAULA PEREIRA DA SILVA" w:date="2018-08-21T21:17:00Z">
                <w:pPr>
                  <w:framePr w:hSpace="141" w:wrap="around" w:vAnchor="text" w:hAnchor="page" w:x="1573" w:y="-130"/>
                  <w:tabs>
                    <w:tab w:val="left" w:pos="3682"/>
                  </w:tabs>
                  <w:spacing w:line="240" w:lineRule="auto"/>
                  <w:suppressOverlap/>
                </w:pPr>
              </w:pPrChange>
            </w:pPr>
            <w:r w:rsidRPr="00D75AAF">
              <w:rPr>
                <w:rFonts w:cs="Arial"/>
                <w:szCs w:val="24"/>
              </w:rPr>
              <w:t>Usuário já estar cadastrado.</w:t>
            </w:r>
          </w:p>
        </w:tc>
      </w:tr>
      <w:tr w:rsidR="00D66634" w14:paraId="189E6A15" w14:textId="77777777" w:rsidTr="008654E8">
        <w:tc>
          <w:tcPr>
            <w:tcW w:w="1485" w:type="pct"/>
          </w:tcPr>
          <w:p w14:paraId="0F9C5E2A" w14:textId="77777777" w:rsidR="00D66634" w:rsidRDefault="00D66634">
            <w:pPr>
              <w:tabs>
                <w:tab w:val="left" w:pos="3682"/>
              </w:tabs>
              <w:spacing w:line="240" w:lineRule="auto"/>
              <w:jc w:val="left"/>
              <w:rPr>
                <w:i/>
              </w:rPr>
              <w:pPrChange w:id="763" w:author="LUAN FIRMINO DE PAULA PEREIRA DA SILVA" w:date="2018-08-21T21:17:00Z">
                <w:pPr>
                  <w:framePr w:hSpace="141" w:wrap="around" w:vAnchor="text" w:hAnchor="page" w:x="1573" w:y="-130"/>
                  <w:tabs>
                    <w:tab w:val="left" w:pos="3682"/>
                  </w:tabs>
                  <w:spacing w:line="240" w:lineRule="auto"/>
                  <w:suppressOverlap/>
                </w:pPr>
              </w:pPrChange>
            </w:pPr>
            <w:r>
              <w:rPr>
                <w:i/>
              </w:rPr>
              <w:t>Pós-Condição</w:t>
            </w:r>
          </w:p>
        </w:tc>
        <w:tc>
          <w:tcPr>
            <w:tcW w:w="3515" w:type="pct"/>
          </w:tcPr>
          <w:p w14:paraId="7CD5294D" w14:textId="77777777" w:rsidR="00D66634" w:rsidRDefault="00D66634">
            <w:pPr>
              <w:tabs>
                <w:tab w:val="left" w:pos="3682"/>
              </w:tabs>
              <w:spacing w:line="240" w:lineRule="auto"/>
              <w:jc w:val="left"/>
              <w:pPrChange w:id="764" w:author="LUAN FIRMINO DE PAULA PEREIRA DA SILVA" w:date="2018-08-21T21:17:00Z">
                <w:pPr>
                  <w:framePr w:hSpace="141" w:wrap="around" w:vAnchor="text" w:hAnchor="page" w:x="1573" w:y="-130"/>
                  <w:tabs>
                    <w:tab w:val="left" w:pos="3682"/>
                  </w:tabs>
                  <w:spacing w:line="240" w:lineRule="auto"/>
                  <w:suppressOverlap/>
                </w:pPr>
              </w:pPrChange>
            </w:pPr>
            <w:r>
              <w:t>-</w:t>
            </w:r>
          </w:p>
        </w:tc>
      </w:tr>
      <w:tr w:rsidR="00D66634" w:rsidRPr="00470157" w14:paraId="19ABE05B" w14:textId="77777777" w:rsidTr="007D7ACF">
        <w:tc>
          <w:tcPr>
            <w:tcW w:w="1485" w:type="pct"/>
          </w:tcPr>
          <w:p w14:paraId="10586BE4" w14:textId="77777777" w:rsidR="00D66634" w:rsidRPr="002166BD" w:rsidRDefault="00D66634">
            <w:pPr>
              <w:tabs>
                <w:tab w:val="left" w:pos="3682"/>
              </w:tabs>
              <w:spacing w:line="240" w:lineRule="auto"/>
              <w:jc w:val="left"/>
              <w:rPr>
                <w:i/>
              </w:rPr>
              <w:pPrChange w:id="765" w:author="LUAN FIRMINO DE PAULA PEREIRA DA SILVA" w:date="2018-08-21T21:17:00Z">
                <w:pPr>
                  <w:framePr w:hSpace="141" w:wrap="around" w:vAnchor="text" w:hAnchor="page" w:x="1573" w:y="-130"/>
                  <w:tabs>
                    <w:tab w:val="left" w:pos="3682"/>
                  </w:tabs>
                  <w:spacing w:line="240" w:lineRule="auto"/>
                  <w:suppressOverlap/>
                </w:pPr>
              </w:pPrChange>
            </w:pPr>
            <w:r w:rsidRPr="002166BD">
              <w:rPr>
                <w:i/>
              </w:rPr>
              <w:t xml:space="preserve">Fluxo </w:t>
            </w:r>
            <w:r>
              <w:rPr>
                <w:i/>
              </w:rPr>
              <w:t>Normal</w:t>
            </w:r>
          </w:p>
        </w:tc>
        <w:tc>
          <w:tcPr>
            <w:tcW w:w="3515" w:type="pct"/>
            <w:tcBorders>
              <w:bottom w:val="single" w:sz="4" w:space="0" w:color="auto"/>
            </w:tcBorders>
          </w:tcPr>
          <w:p w14:paraId="6BFF3C59" w14:textId="35BBECF3" w:rsidR="008079D1" w:rsidRDefault="008079D1" w:rsidP="008079D1">
            <w:pPr>
              <w:spacing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Login:</w:t>
            </w:r>
          </w:p>
          <w:p w14:paraId="2B2FCF83" w14:textId="79206CEA" w:rsidR="00D66634" w:rsidRPr="00AF049E" w:rsidDel="00A72AB8" w:rsidRDefault="00A72AB8" w:rsidP="009C48B7">
            <w:pPr>
              <w:spacing w:line="240" w:lineRule="auto"/>
              <w:rPr>
                <w:del w:id="766" w:author="LUAN FIRMINO DE PAULA PEREIRA DA SILVA" w:date="2018-08-22T22:21:00Z"/>
              </w:rPr>
            </w:pPr>
            <w:ins w:id="767" w:author="LUAN FIRMINO DE PAULA PEREIRA DA SILVA" w:date="2018-08-22T22:21:00Z">
              <w:r w:rsidRPr="00D75AAF">
                <w:rPr>
                  <w:rFonts w:cs="Arial"/>
                  <w:szCs w:val="24"/>
                </w:rPr>
                <w:t xml:space="preserve">     1. </w:t>
              </w:r>
            </w:ins>
            <w:r>
              <w:rPr>
                <w:rFonts w:cs="Arial"/>
                <w:szCs w:val="24"/>
              </w:rPr>
              <w:t>Insere os dados requeridos</w:t>
            </w:r>
            <w:r w:rsidR="00D537D7">
              <w:rPr>
                <w:rFonts w:cs="Arial"/>
                <w:szCs w:val="24"/>
              </w:rPr>
              <w:t>;</w:t>
            </w:r>
            <w:del w:id="768" w:author="LUAN FIRMINO DE PAULA PEREIRA DA SILVA" w:date="2018-08-22T22:21:00Z">
              <w:r w:rsidR="00D66634" w:rsidRPr="00D75AAF" w:rsidDel="00A72AB8">
                <w:delText>I</w:delText>
              </w:r>
            </w:del>
            <w:del w:id="769" w:author="LUAN FIRMINO DE PAULA PEREIRA DA SILVA" w:date="2018-08-22T22:20:00Z">
              <w:r w:rsidR="00D66634" w:rsidRPr="00D75AAF" w:rsidDel="00A72AB8">
                <w:delText>ncluir.</w:delText>
              </w:r>
            </w:del>
          </w:p>
          <w:p w14:paraId="6438AB94" w14:textId="4D7285AC" w:rsidR="00D66634" w:rsidRPr="00AF049E" w:rsidRDefault="00D66634">
            <w:pPr>
              <w:spacing w:line="240" w:lineRule="auto"/>
              <w:rPr>
                <w:rFonts w:cs="Arial"/>
                <w:szCs w:val="24"/>
              </w:rPr>
              <w:pPrChange w:id="770" w:author="LUAN FIRMINO DE PAULA PEREIRA DA SILVA" w:date="2018-08-22T22:21:00Z">
                <w:pPr>
                  <w:framePr w:hSpace="141" w:wrap="around" w:vAnchor="text" w:hAnchor="page" w:x="1573" w:y="-130"/>
                  <w:spacing w:line="240" w:lineRule="auto"/>
                  <w:suppressOverlap/>
                </w:pPr>
              </w:pPrChange>
            </w:pPr>
            <w:del w:id="771" w:author="LUAN FIRMINO DE PAULA PEREIRA DA SILVA" w:date="2018-08-22T22:21:00Z">
              <w:r w:rsidRPr="00D75AAF" w:rsidDel="00A72AB8">
                <w:rPr>
                  <w:rFonts w:cs="Arial"/>
                  <w:szCs w:val="24"/>
                </w:rPr>
                <w:delText xml:space="preserve">     </w:delText>
              </w:r>
            </w:del>
            <w:del w:id="772" w:author="LUAN FIRMINO DE PAULA PEREIRA DA SILVA" w:date="2018-08-21T21:18:00Z">
              <w:r w:rsidRPr="00D75AAF" w:rsidDel="00DE6065">
                <w:rPr>
                  <w:rFonts w:cs="Arial"/>
                  <w:szCs w:val="24"/>
                </w:rPr>
                <w:delText xml:space="preserve">    </w:delText>
              </w:r>
            </w:del>
            <w:del w:id="773" w:author="LUAN FIRMINO DE PAULA PEREIRA DA SILVA" w:date="2018-08-22T22:21:00Z">
              <w:r w:rsidRPr="00D75AAF" w:rsidDel="00A72AB8">
                <w:rPr>
                  <w:rFonts w:cs="Arial"/>
                  <w:szCs w:val="24"/>
                </w:rPr>
                <w:delText>1. Verificar se os dados são válidos.</w:delText>
              </w:r>
            </w:del>
          </w:p>
          <w:p w14:paraId="4ABAFF65" w14:textId="0C6BAA67" w:rsidR="00D66634" w:rsidRPr="00AF049E" w:rsidRDefault="00D66634">
            <w:pPr>
              <w:spacing w:line="240" w:lineRule="auto"/>
              <w:jc w:val="left"/>
              <w:rPr>
                <w:rFonts w:cs="Arial"/>
                <w:szCs w:val="24"/>
              </w:rPr>
              <w:pPrChange w:id="774" w:author="LUAN FIRMINO DE PAULA PEREIRA DA SILVA" w:date="2018-08-21T21:17:00Z">
                <w:pPr>
                  <w:framePr w:hSpace="141" w:wrap="around" w:vAnchor="text" w:hAnchor="page" w:x="1573" w:y="-130"/>
                  <w:spacing w:line="240" w:lineRule="auto"/>
                  <w:suppressOverlap/>
                </w:pPr>
              </w:pPrChange>
            </w:pPr>
            <w:r w:rsidRPr="00D75AAF">
              <w:rPr>
                <w:rFonts w:cs="Arial"/>
                <w:szCs w:val="24"/>
              </w:rPr>
              <w:t xml:space="preserve">     </w:t>
            </w:r>
            <w:del w:id="775" w:author="LUAN FIRMINO DE PAULA PEREIRA DA SILVA" w:date="2018-08-21T21:18:00Z">
              <w:r w:rsidRPr="00D75AAF" w:rsidDel="00DE6065">
                <w:rPr>
                  <w:rFonts w:cs="Arial"/>
                  <w:szCs w:val="24"/>
                </w:rPr>
                <w:delText xml:space="preserve">    </w:delText>
              </w:r>
            </w:del>
            <w:r w:rsidRPr="00D75AAF">
              <w:rPr>
                <w:rFonts w:cs="Arial"/>
                <w:szCs w:val="24"/>
              </w:rPr>
              <w:t>2.</w:t>
            </w:r>
            <w:r w:rsidR="00A72AB8">
              <w:rPr>
                <w:rFonts w:cs="Arial"/>
                <w:szCs w:val="24"/>
              </w:rPr>
              <w:t xml:space="preserve"> Confirma </w:t>
            </w:r>
            <w:r w:rsidR="00D537D7">
              <w:rPr>
                <w:rFonts w:cs="Arial"/>
                <w:szCs w:val="24"/>
              </w:rPr>
              <w:t>os Dados;</w:t>
            </w:r>
          </w:p>
          <w:p w14:paraId="4046D9DB" w14:textId="77777777" w:rsidR="00D66634" w:rsidRDefault="00D66634" w:rsidP="00D537D7">
            <w:pPr>
              <w:tabs>
                <w:tab w:val="left" w:pos="3682"/>
              </w:tabs>
              <w:spacing w:line="240" w:lineRule="auto"/>
              <w:jc w:val="left"/>
              <w:rPr>
                <w:rFonts w:cs="Arial"/>
                <w:szCs w:val="24"/>
              </w:rPr>
            </w:pPr>
            <w:r w:rsidRPr="00D75AAF">
              <w:rPr>
                <w:rFonts w:cs="Arial"/>
                <w:szCs w:val="24"/>
              </w:rPr>
              <w:t xml:space="preserve">     </w:t>
            </w:r>
            <w:del w:id="776" w:author="LUAN FIRMINO DE PAULA PEREIRA DA SILVA" w:date="2018-08-21T21:18:00Z">
              <w:r w:rsidRPr="00D75AAF" w:rsidDel="00DE6065">
                <w:rPr>
                  <w:rFonts w:cs="Arial"/>
                  <w:szCs w:val="24"/>
                </w:rPr>
                <w:delText xml:space="preserve">    3</w:delText>
              </w:r>
            </w:del>
            <w:r w:rsidR="008079D1">
              <w:rPr>
                <w:rFonts w:cs="Arial"/>
                <w:szCs w:val="24"/>
              </w:rPr>
              <w:t>3</w:t>
            </w:r>
            <w:r w:rsidRPr="00D75AAF">
              <w:rPr>
                <w:rFonts w:cs="Arial"/>
                <w:szCs w:val="24"/>
              </w:rPr>
              <w:t xml:space="preserve">. </w:t>
            </w:r>
            <w:r w:rsidR="008079D1">
              <w:rPr>
                <w:rFonts w:cs="Arial"/>
                <w:szCs w:val="24"/>
              </w:rPr>
              <w:t>Exibe Mensagem “</w:t>
            </w:r>
            <w:r w:rsidRPr="00D75AAF">
              <w:rPr>
                <w:rFonts w:cs="Arial"/>
                <w:szCs w:val="24"/>
              </w:rPr>
              <w:t>Login efetuado com sucesso</w:t>
            </w:r>
            <w:r w:rsidR="008079D1">
              <w:rPr>
                <w:rFonts w:cs="Arial"/>
                <w:szCs w:val="24"/>
              </w:rPr>
              <w:t>”</w:t>
            </w:r>
            <w:r w:rsidRPr="00D75AAF">
              <w:rPr>
                <w:rFonts w:cs="Arial"/>
                <w:szCs w:val="24"/>
              </w:rPr>
              <w:t>.</w:t>
            </w:r>
          </w:p>
          <w:p w14:paraId="17C07A34" w14:textId="77777777" w:rsidR="008079D1" w:rsidRDefault="008079D1" w:rsidP="008079D1">
            <w:pPr>
              <w:tabs>
                <w:tab w:val="left" w:pos="3682"/>
              </w:tabs>
              <w:spacing w:line="240" w:lineRule="auto"/>
              <w:jc w:val="left"/>
              <w:rPr>
                <w:rFonts w:cs="Arial"/>
                <w:szCs w:val="24"/>
              </w:rPr>
            </w:pPr>
            <w:commentRangeStart w:id="777"/>
            <w:r>
              <w:rPr>
                <w:rFonts w:cs="Arial"/>
                <w:szCs w:val="24"/>
              </w:rPr>
              <w:t>Alterar Senha:</w:t>
            </w:r>
          </w:p>
          <w:p w14:paraId="79B75302" w14:textId="77777777" w:rsidR="008079D1" w:rsidRDefault="008079D1" w:rsidP="008079D1">
            <w:pPr>
              <w:pStyle w:val="PargrafodaLista"/>
              <w:numPr>
                <w:ilvl w:val="0"/>
                <w:numId w:val="24"/>
              </w:numPr>
              <w:tabs>
                <w:tab w:val="left" w:pos="3682"/>
              </w:tabs>
              <w:spacing w:line="24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Insere os dados requeridos;</w:t>
            </w:r>
          </w:p>
          <w:p w14:paraId="659C23F4" w14:textId="77777777" w:rsidR="008079D1" w:rsidRDefault="008079D1" w:rsidP="008079D1">
            <w:pPr>
              <w:pStyle w:val="PargrafodaLista"/>
              <w:numPr>
                <w:ilvl w:val="0"/>
                <w:numId w:val="24"/>
              </w:numPr>
              <w:tabs>
                <w:tab w:val="left" w:pos="3682"/>
              </w:tabs>
              <w:spacing w:line="24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Confirmar os dados;</w:t>
            </w:r>
          </w:p>
          <w:p w14:paraId="69655D01" w14:textId="77777777" w:rsidR="008079D1" w:rsidRDefault="008079D1" w:rsidP="008079D1">
            <w:pPr>
              <w:pStyle w:val="PargrafodaLista"/>
              <w:numPr>
                <w:ilvl w:val="0"/>
                <w:numId w:val="24"/>
              </w:numPr>
              <w:tabs>
                <w:tab w:val="left" w:pos="3682"/>
              </w:tabs>
              <w:spacing w:line="24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Inserir Pin;</w:t>
            </w:r>
          </w:p>
          <w:p w14:paraId="1A8F2EE7" w14:textId="77777777" w:rsidR="008079D1" w:rsidRDefault="008079D1" w:rsidP="008079D1">
            <w:pPr>
              <w:pStyle w:val="PargrafodaLista"/>
              <w:numPr>
                <w:ilvl w:val="0"/>
                <w:numId w:val="24"/>
              </w:numPr>
              <w:tabs>
                <w:tab w:val="left" w:pos="3682"/>
              </w:tabs>
              <w:spacing w:line="24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Exibir Mensagem “Alteração Concluída”;</w:t>
            </w:r>
          </w:p>
          <w:p w14:paraId="02E4AC1F" w14:textId="7DCD3389" w:rsidR="008079D1" w:rsidRPr="008079D1" w:rsidRDefault="007D7ACF" w:rsidP="008079D1">
            <w:pPr>
              <w:pStyle w:val="PargrafodaLista"/>
              <w:numPr>
                <w:ilvl w:val="0"/>
                <w:numId w:val="24"/>
              </w:numPr>
              <w:tabs>
                <w:tab w:val="left" w:pos="3682"/>
              </w:tabs>
              <w:spacing w:line="24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Tela retorna para Tela de Login</w:t>
            </w:r>
            <w:commentRangeEnd w:id="777"/>
            <w:r w:rsidR="00033705">
              <w:rPr>
                <w:rStyle w:val="Refdecomentrio"/>
                <w:rFonts w:cstheme="minorBidi"/>
              </w:rPr>
              <w:commentReference w:id="777"/>
            </w:r>
          </w:p>
        </w:tc>
      </w:tr>
      <w:tr w:rsidR="00D66634" w:rsidRPr="002166BD" w14:paraId="28D8D7E8" w14:textId="77777777" w:rsidTr="007D7ACF">
        <w:tc>
          <w:tcPr>
            <w:tcW w:w="1485" w:type="pct"/>
          </w:tcPr>
          <w:p w14:paraId="71CAB449" w14:textId="77777777" w:rsidR="00D66634" w:rsidRPr="002166BD" w:rsidRDefault="00D66634">
            <w:pPr>
              <w:tabs>
                <w:tab w:val="left" w:pos="3682"/>
              </w:tabs>
              <w:spacing w:line="240" w:lineRule="auto"/>
              <w:jc w:val="left"/>
              <w:rPr>
                <w:i/>
              </w:rPr>
              <w:pPrChange w:id="778" w:author="LUAN FIRMINO DE PAULA PEREIRA DA SILVA" w:date="2018-08-21T21:17:00Z">
                <w:pPr>
                  <w:framePr w:hSpace="141" w:wrap="around" w:vAnchor="text" w:hAnchor="page" w:x="1573" w:y="-130"/>
                  <w:tabs>
                    <w:tab w:val="left" w:pos="3682"/>
                  </w:tabs>
                  <w:spacing w:line="240" w:lineRule="auto"/>
                  <w:suppressOverlap/>
                </w:pPr>
              </w:pPrChange>
            </w:pPr>
            <w:r>
              <w:rPr>
                <w:i/>
              </w:rPr>
              <w:t>Fluxo Alternativo</w:t>
            </w:r>
          </w:p>
        </w:tc>
        <w:tc>
          <w:tcPr>
            <w:tcW w:w="3515" w:type="pct"/>
            <w:tcBorders>
              <w:bottom w:val="nil"/>
            </w:tcBorders>
          </w:tcPr>
          <w:p w14:paraId="08735254" w14:textId="7C3D604E" w:rsidR="00D66634" w:rsidRPr="00AF049E" w:rsidRDefault="00D66634">
            <w:pPr>
              <w:spacing w:line="240" w:lineRule="auto"/>
              <w:jc w:val="left"/>
              <w:rPr>
                <w:rFonts w:cs="Arial"/>
                <w:szCs w:val="24"/>
              </w:rPr>
              <w:pPrChange w:id="779" w:author="LUAN FIRMINO DE PAULA PEREIRA DA SILVA" w:date="2018-08-21T21:17:00Z">
                <w:pPr>
                  <w:framePr w:hSpace="141" w:wrap="around" w:vAnchor="text" w:hAnchor="page" w:x="1573" w:y="-130"/>
                  <w:spacing w:line="240" w:lineRule="auto"/>
                  <w:suppressOverlap/>
                </w:pPr>
              </w:pPrChange>
            </w:pPr>
            <w:r w:rsidRPr="00D75AAF">
              <w:rPr>
                <w:rFonts w:cs="Arial"/>
                <w:szCs w:val="24"/>
              </w:rPr>
              <w:t>Incluir</w:t>
            </w:r>
            <w:ins w:id="780" w:author="LUAN FIRMINO DE PAULA PEREIRA DA SILVA" w:date="2018-08-21T21:19:00Z">
              <w:r w:rsidR="0009489F">
                <w:rPr>
                  <w:rFonts w:cs="Arial"/>
                  <w:szCs w:val="24"/>
                </w:rPr>
                <w:t>:</w:t>
              </w:r>
            </w:ins>
          </w:p>
          <w:p w14:paraId="41370353" w14:textId="381CCAF3" w:rsidR="007D7ACF" w:rsidRDefault="006E6DA9">
            <w:pPr>
              <w:spacing w:line="240" w:lineRule="auto"/>
              <w:jc w:val="left"/>
              <w:rPr>
                <w:rFonts w:cs="Arial"/>
                <w:szCs w:val="24"/>
              </w:rPr>
            </w:pPr>
            <w:ins w:id="781" w:author="LUAN FIRMINO DE PAULA PEREIRA DA SILVA" w:date="2018-08-21T21:17:00Z">
              <w:r>
                <w:rPr>
                  <w:rFonts w:cs="Arial"/>
                  <w:szCs w:val="24"/>
                </w:rPr>
                <w:tab/>
              </w:r>
            </w:ins>
            <w:r w:rsidR="007D7ACF">
              <w:rPr>
                <w:rFonts w:cs="Arial"/>
                <w:szCs w:val="24"/>
              </w:rPr>
              <w:t>1.1 Alerta campo vazio;</w:t>
            </w:r>
          </w:p>
          <w:p w14:paraId="282B4A80" w14:textId="4DE34B93" w:rsidR="00D66634" w:rsidRPr="00AF049E" w:rsidRDefault="007D7ACF" w:rsidP="007D7ACF">
            <w:pPr>
              <w:spacing w:line="240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    </w:t>
            </w:r>
            <w:del w:id="782" w:author="LUAN FIRMINO DE PAULA PEREIRA DA SILVA" w:date="2018-08-21T21:17:00Z">
              <w:r w:rsidR="00D66634" w:rsidRPr="00D75AAF" w:rsidDel="006E6DA9">
                <w:rPr>
                  <w:rFonts w:cs="Arial"/>
                  <w:szCs w:val="24"/>
                </w:rPr>
                <w:delText xml:space="preserve">          </w:delText>
              </w:r>
            </w:del>
            <w:r w:rsidR="00D66634" w:rsidRPr="00D75AAF">
              <w:rPr>
                <w:rFonts w:cs="Arial"/>
                <w:szCs w:val="24"/>
              </w:rPr>
              <w:t xml:space="preserve">2.1. </w:t>
            </w:r>
            <w:r w:rsidR="008079D1">
              <w:rPr>
                <w:rFonts w:cs="Arial"/>
                <w:szCs w:val="24"/>
              </w:rPr>
              <w:t>Exibe a</w:t>
            </w:r>
            <w:r w:rsidR="00D66634" w:rsidRPr="00D75AAF">
              <w:rPr>
                <w:rFonts w:cs="Arial"/>
                <w:szCs w:val="24"/>
              </w:rPr>
              <w:t xml:space="preserve"> mensagem “Senha Inválida”</w:t>
            </w:r>
            <w:r>
              <w:rPr>
                <w:rFonts w:cs="Arial"/>
                <w:szCs w:val="24"/>
              </w:rPr>
              <w:t>;</w:t>
            </w:r>
          </w:p>
          <w:p w14:paraId="1FD5CE9E" w14:textId="6343651C" w:rsidR="00D66634" w:rsidRPr="00AF049E" w:rsidRDefault="006E6DA9">
            <w:pPr>
              <w:spacing w:line="240" w:lineRule="auto"/>
              <w:jc w:val="left"/>
              <w:rPr>
                <w:rFonts w:cs="Arial"/>
                <w:szCs w:val="24"/>
              </w:rPr>
              <w:pPrChange w:id="783" w:author="LUAN FIRMINO DE PAULA PEREIRA DA SILVA" w:date="2018-08-21T21:17:00Z">
                <w:pPr>
                  <w:framePr w:hSpace="141" w:wrap="around" w:vAnchor="text" w:hAnchor="page" w:x="1573" w:y="-130"/>
                  <w:spacing w:line="240" w:lineRule="auto"/>
                  <w:ind w:left="425"/>
                  <w:suppressOverlap/>
                </w:pPr>
              </w:pPrChange>
            </w:pPr>
            <w:ins w:id="784" w:author="LUAN FIRMINO DE PAULA PEREIRA DA SILVA" w:date="2018-08-21T21:18:00Z">
              <w:r>
                <w:rPr>
                  <w:rFonts w:cs="Arial"/>
                  <w:szCs w:val="24"/>
                </w:rPr>
                <w:tab/>
              </w:r>
            </w:ins>
            <w:r w:rsidR="008079D1">
              <w:rPr>
                <w:rFonts w:cs="Arial"/>
                <w:szCs w:val="24"/>
              </w:rPr>
              <w:t>2</w:t>
            </w:r>
            <w:r w:rsidR="00D66634" w:rsidRPr="00D75AAF">
              <w:rPr>
                <w:rFonts w:cs="Arial"/>
                <w:szCs w:val="24"/>
              </w:rPr>
              <w:t>.</w:t>
            </w:r>
            <w:r w:rsidR="008079D1">
              <w:rPr>
                <w:rFonts w:cs="Arial"/>
                <w:szCs w:val="24"/>
              </w:rPr>
              <w:t>2</w:t>
            </w:r>
            <w:r w:rsidR="00D66634" w:rsidRPr="00D75AAF">
              <w:rPr>
                <w:rFonts w:cs="Arial"/>
                <w:szCs w:val="24"/>
              </w:rPr>
              <w:t>. Login não efetuado, verificar se todos os dados foram preenchidos.</w:t>
            </w:r>
          </w:p>
          <w:p w14:paraId="68644D20" w14:textId="4580E0D0" w:rsidR="00D66634" w:rsidRPr="00AF049E" w:rsidRDefault="00D66634">
            <w:pPr>
              <w:spacing w:line="240" w:lineRule="auto"/>
              <w:jc w:val="left"/>
              <w:rPr>
                <w:rFonts w:cs="Arial"/>
                <w:szCs w:val="24"/>
              </w:rPr>
              <w:pPrChange w:id="785" w:author="LUAN FIRMINO DE PAULA PEREIRA DA SILVA" w:date="2018-08-21T21:17:00Z">
                <w:pPr>
                  <w:framePr w:hSpace="141" w:wrap="around" w:vAnchor="text" w:hAnchor="page" w:x="1573" w:y="-130"/>
                  <w:spacing w:line="240" w:lineRule="auto"/>
                  <w:suppressOverlap/>
                </w:pPr>
              </w:pPrChange>
            </w:pPr>
            <w:r w:rsidRPr="00D75AAF">
              <w:rPr>
                <w:rFonts w:cs="Arial"/>
                <w:szCs w:val="24"/>
              </w:rPr>
              <w:t>Alterar</w:t>
            </w:r>
            <w:ins w:id="786" w:author="LUAN FIRMINO DE PAULA PEREIRA DA SILVA" w:date="2018-08-21T21:19:00Z">
              <w:r w:rsidR="0009489F">
                <w:rPr>
                  <w:rFonts w:cs="Arial"/>
                  <w:szCs w:val="24"/>
                </w:rPr>
                <w:t>:</w:t>
              </w:r>
            </w:ins>
          </w:p>
          <w:p w14:paraId="480DC8F3" w14:textId="2B2654C2" w:rsidR="007D7ACF" w:rsidRDefault="006E6DA9">
            <w:pPr>
              <w:spacing w:line="240" w:lineRule="auto"/>
              <w:jc w:val="left"/>
              <w:rPr>
                <w:szCs w:val="24"/>
              </w:rPr>
            </w:pPr>
            <w:ins w:id="787" w:author="LUAN FIRMINO DE PAULA PEREIRA DA SILVA" w:date="2018-08-21T21:18:00Z">
              <w:r>
                <w:rPr>
                  <w:szCs w:val="24"/>
                </w:rPr>
                <w:tab/>
              </w:r>
            </w:ins>
            <w:r w:rsidR="007D7ACF">
              <w:rPr>
                <w:szCs w:val="24"/>
              </w:rPr>
              <w:t>1.1. Alerta campo vazio;</w:t>
            </w:r>
          </w:p>
          <w:p w14:paraId="09D7DC48" w14:textId="3428BF20" w:rsidR="00D66634" w:rsidRPr="00997806" w:rsidRDefault="007D7ACF">
            <w:pPr>
              <w:spacing w:line="240" w:lineRule="auto"/>
              <w:jc w:val="left"/>
              <w:rPr>
                <w:szCs w:val="24"/>
              </w:rPr>
              <w:pPrChange w:id="788" w:author="LUAN FIRMINO DE PAULA PEREIRA DA SILVA" w:date="2018-08-21T21:18:00Z">
                <w:pPr>
                  <w:pStyle w:val="PargrafodaLista"/>
                  <w:framePr w:hSpace="141" w:wrap="around" w:vAnchor="text" w:hAnchor="page" w:x="1573" w:y="-130"/>
                  <w:spacing w:line="240" w:lineRule="auto"/>
                  <w:ind w:left="360"/>
                  <w:suppressOverlap/>
                </w:pPr>
              </w:pPrChange>
            </w:pPr>
            <w:r>
              <w:rPr>
                <w:szCs w:val="24"/>
              </w:rPr>
              <w:tab/>
              <w:t>2</w:t>
            </w:r>
            <w:r w:rsidR="00D66634" w:rsidRPr="00997806">
              <w:rPr>
                <w:szCs w:val="24"/>
              </w:rPr>
              <w:t>.1.</w:t>
            </w:r>
            <w:r w:rsidR="008079D1">
              <w:rPr>
                <w:szCs w:val="24"/>
              </w:rPr>
              <w:t xml:space="preserve"> Exibe mensagem “</w:t>
            </w:r>
            <w:r>
              <w:rPr>
                <w:szCs w:val="24"/>
              </w:rPr>
              <w:t>E-mail</w:t>
            </w:r>
            <w:r w:rsidR="008079D1">
              <w:rPr>
                <w:szCs w:val="24"/>
              </w:rPr>
              <w:t xml:space="preserve"> não cadastrado”</w:t>
            </w:r>
            <w:r>
              <w:rPr>
                <w:szCs w:val="24"/>
              </w:rPr>
              <w:t>;</w:t>
            </w:r>
          </w:p>
          <w:p w14:paraId="392A5A59" w14:textId="70B24761" w:rsidR="007D7ACF" w:rsidRPr="007D7ACF" w:rsidRDefault="006E6DA9" w:rsidP="007D7ACF">
            <w:pPr>
              <w:tabs>
                <w:tab w:val="left" w:pos="3682"/>
              </w:tabs>
              <w:spacing w:line="240" w:lineRule="auto"/>
              <w:jc w:val="left"/>
              <w:rPr>
                <w:rFonts w:cs="Arial"/>
                <w:szCs w:val="24"/>
              </w:rPr>
            </w:pPr>
            <w:ins w:id="789" w:author="LUAN FIRMINO DE PAULA PEREIRA DA SILVA" w:date="2018-08-21T21:18:00Z">
              <w:r>
                <w:rPr>
                  <w:rFonts w:cs="Arial"/>
                  <w:szCs w:val="24"/>
                </w:rPr>
                <w:t xml:space="preserve">    </w:t>
              </w:r>
            </w:ins>
            <w:r w:rsidR="007D7ACF">
              <w:rPr>
                <w:rFonts w:cs="Arial"/>
                <w:szCs w:val="24"/>
              </w:rPr>
              <w:t>3</w:t>
            </w:r>
            <w:r w:rsidR="00D66634" w:rsidRPr="00D75AAF">
              <w:rPr>
                <w:rFonts w:cs="Arial"/>
                <w:szCs w:val="24"/>
              </w:rPr>
              <w:t>.</w:t>
            </w:r>
            <w:r w:rsidR="007D7ACF">
              <w:rPr>
                <w:rFonts w:cs="Arial"/>
                <w:szCs w:val="24"/>
              </w:rPr>
              <w:t>1.</w:t>
            </w:r>
            <w:r w:rsidR="00D66634" w:rsidRPr="00D75AAF">
              <w:rPr>
                <w:rFonts w:cs="Arial"/>
                <w:szCs w:val="24"/>
              </w:rPr>
              <w:t xml:space="preserve"> </w:t>
            </w:r>
            <w:r w:rsidR="007D7ACF">
              <w:rPr>
                <w:rFonts w:cs="Arial"/>
                <w:szCs w:val="24"/>
              </w:rPr>
              <w:t>Exibe Mensagem “Pin Invalido”</w:t>
            </w:r>
            <w:r w:rsidR="00D66634" w:rsidRPr="00D75AAF">
              <w:rPr>
                <w:rFonts w:cs="Arial"/>
                <w:szCs w:val="24"/>
              </w:rPr>
              <w:t>.</w:t>
            </w:r>
          </w:p>
        </w:tc>
      </w:tr>
      <w:tr w:rsidR="00D66634" w:rsidRPr="002166BD" w14:paraId="49891AAE" w14:textId="77777777" w:rsidTr="007D7ACF">
        <w:tc>
          <w:tcPr>
            <w:tcW w:w="1485" w:type="pct"/>
          </w:tcPr>
          <w:p w14:paraId="21DFB560" w14:textId="77777777" w:rsidR="00D66634" w:rsidRPr="002166BD" w:rsidRDefault="00D66634">
            <w:pPr>
              <w:tabs>
                <w:tab w:val="left" w:pos="3682"/>
              </w:tabs>
              <w:spacing w:line="240" w:lineRule="auto"/>
              <w:jc w:val="left"/>
              <w:rPr>
                <w:i/>
              </w:rPr>
              <w:pPrChange w:id="790" w:author="LUAN FIRMINO DE PAULA PEREIRA DA SILVA" w:date="2018-08-21T21:17:00Z">
                <w:pPr>
                  <w:framePr w:hSpace="141" w:wrap="around" w:vAnchor="text" w:hAnchor="page" w:x="1573" w:y="-130"/>
                  <w:tabs>
                    <w:tab w:val="left" w:pos="3682"/>
                  </w:tabs>
                  <w:spacing w:line="240" w:lineRule="auto"/>
                  <w:suppressOverlap/>
                </w:pPr>
              </w:pPrChange>
            </w:pPr>
            <w:r>
              <w:rPr>
                <w:i/>
              </w:rPr>
              <w:t>Nota</w:t>
            </w:r>
          </w:p>
        </w:tc>
        <w:tc>
          <w:tcPr>
            <w:tcW w:w="3515" w:type="pct"/>
            <w:tcBorders>
              <w:top w:val="nil"/>
            </w:tcBorders>
          </w:tcPr>
          <w:p w14:paraId="1E3DF267" w14:textId="77777777" w:rsidR="00D66634" w:rsidRPr="002166BD" w:rsidRDefault="00D66634">
            <w:pPr>
              <w:tabs>
                <w:tab w:val="left" w:pos="3682"/>
              </w:tabs>
              <w:spacing w:line="240" w:lineRule="auto"/>
              <w:jc w:val="left"/>
              <w:pPrChange w:id="791" w:author="LUAN FIRMINO DE PAULA PEREIRA DA SILVA" w:date="2018-08-21T21:17:00Z">
                <w:pPr>
                  <w:framePr w:hSpace="141" w:wrap="around" w:vAnchor="text" w:hAnchor="page" w:x="1573" w:y="-130"/>
                  <w:tabs>
                    <w:tab w:val="left" w:pos="3682"/>
                  </w:tabs>
                  <w:spacing w:line="240" w:lineRule="auto"/>
                  <w:suppressOverlap/>
                </w:pPr>
              </w:pPrChange>
            </w:pPr>
            <w:r>
              <w:t>-</w:t>
            </w:r>
          </w:p>
        </w:tc>
      </w:tr>
    </w:tbl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1"/>
      </w:tblGrid>
      <w:tr w:rsidR="00D66634" w:rsidRPr="002166BD" w14:paraId="1822C48E" w14:textId="77777777" w:rsidTr="008654E8">
        <w:tc>
          <w:tcPr>
            <w:tcW w:w="9061" w:type="dxa"/>
          </w:tcPr>
          <w:p w14:paraId="2BD16712" w14:textId="77777777" w:rsidR="00D82FBA" w:rsidRDefault="00D82FBA" w:rsidP="003901B3">
            <w:pPr>
              <w:keepNext/>
              <w:tabs>
                <w:tab w:val="left" w:pos="3682"/>
              </w:tabs>
              <w:rPr>
                <w:rFonts w:cs="Arial"/>
              </w:rPr>
            </w:pPr>
          </w:p>
          <w:p w14:paraId="1B6BD98F" w14:textId="77777777" w:rsidR="00244113" w:rsidRDefault="00594685" w:rsidP="00244113">
            <w:pPr>
              <w:keepNext/>
              <w:tabs>
                <w:tab w:val="left" w:pos="3682"/>
              </w:tabs>
              <w:jc w:val="center"/>
            </w:pPr>
            <w:ins w:id="792" w:author="Gabriela Marques" w:date="2018-05-22T12:04:00Z">
              <w:r>
                <w:rPr>
                  <w:rFonts w:cs="Arial"/>
                  <w:noProof/>
                  <w:lang w:eastAsia="pt-BR"/>
                </w:rPr>
                <w:drawing>
                  <wp:inline distT="0" distB="0" distL="0" distR="0" wp14:anchorId="1D6B6BF2" wp14:editId="3D18EE24">
                    <wp:extent cx="4324350" cy="2305050"/>
                    <wp:effectExtent l="0" t="0" r="0" b="0"/>
                    <wp:docPr id="28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324350" cy="2305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ins>
          </w:p>
          <w:p w14:paraId="13860963" w14:textId="029F6FFB" w:rsidR="00D66634" w:rsidRPr="002166BD" w:rsidRDefault="00244113" w:rsidP="00A60C7B">
            <w:pPr>
              <w:pStyle w:val="Legenda"/>
            </w:pPr>
            <w:bookmarkStart w:id="793" w:name="_Toc516513686"/>
            <w:r>
              <w:t xml:space="preserve">Figura </w:t>
            </w:r>
            <w:r w:rsidR="00721A43">
              <w:rPr>
                <w:noProof/>
              </w:rPr>
              <w:fldChar w:fldCharType="begin"/>
            </w:r>
            <w:r w:rsidR="00721A43">
              <w:rPr>
                <w:noProof/>
              </w:rPr>
              <w:instrText xml:space="preserve"> SEQ Figura \* ARABIC </w:instrText>
            </w:r>
            <w:r w:rsidR="00721A43">
              <w:rPr>
                <w:noProof/>
              </w:rPr>
              <w:fldChar w:fldCharType="separate"/>
            </w:r>
            <w:ins w:id="794" w:author="LUAN FIRMINO DE PAULA PEREIRA DA SILVA" w:date="2018-08-22T21:00:00Z">
              <w:r w:rsidR="00E4371C">
                <w:rPr>
                  <w:noProof/>
                </w:rPr>
                <w:t>3</w:t>
              </w:r>
            </w:ins>
            <w:del w:id="795" w:author="LUAN FIRMINO DE PAULA PEREIRA DA SILVA" w:date="2018-08-22T21:00:00Z">
              <w:r w:rsidR="007A5572" w:rsidDel="00E4371C">
                <w:rPr>
                  <w:noProof/>
                </w:rPr>
                <w:delText>9</w:delText>
              </w:r>
            </w:del>
            <w:r w:rsidR="00721A43">
              <w:rPr>
                <w:noProof/>
              </w:rPr>
              <w:fldChar w:fldCharType="end"/>
            </w:r>
            <w:r>
              <w:t>-</w:t>
            </w:r>
            <w:r w:rsidRPr="002166BD">
              <w:t xml:space="preserve"> Diagrama de caso de uso: </w:t>
            </w:r>
            <w:r>
              <w:t>cadastrar empresa.</w:t>
            </w:r>
            <w:bookmarkEnd w:id="793"/>
          </w:p>
        </w:tc>
      </w:tr>
    </w:tbl>
    <w:tbl>
      <w:tblPr>
        <w:tblStyle w:val="Tabelacomgrade"/>
        <w:tblpPr w:leftFromText="141" w:rightFromText="141" w:vertAnchor="text" w:horzAnchor="margin" w:tblpXSpec="center" w:tblpY="14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1"/>
      </w:tblGrid>
      <w:tr w:rsidR="00D82FBA" w:rsidRPr="002166BD" w14:paraId="5A927707" w14:textId="77777777" w:rsidTr="00D82FBA">
        <w:tc>
          <w:tcPr>
            <w:tcW w:w="9061" w:type="dxa"/>
          </w:tcPr>
          <w:p w14:paraId="08DB27CC" w14:textId="77777777" w:rsidR="00D82FBA" w:rsidRPr="002166BD" w:rsidRDefault="00D82FBA" w:rsidP="00A60C7B">
            <w:pPr>
              <w:pStyle w:val="Legenda"/>
            </w:pPr>
          </w:p>
        </w:tc>
      </w:tr>
    </w:tbl>
    <w:p w14:paraId="3FED310B" w14:textId="77777777" w:rsidR="00D66634" w:rsidRPr="002166BD" w:rsidRDefault="00D66634" w:rsidP="003901B3">
      <w:pPr>
        <w:tabs>
          <w:tab w:val="left" w:pos="3682"/>
        </w:tabs>
      </w:pPr>
    </w:p>
    <w:tbl>
      <w:tblPr>
        <w:tblStyle w:val="Tabelacomgrade"/>
        <w:tblpPr w:leftFromText="141" w:rightFromText="141" w:vertAnchor="text" w:horzAnchor="page" w:tblpX="1573" w:tblpY="-130"/>
        <w:tblOverlap w:val="never"/>
        <w:tblW w:w="5000" w:type="pct"/>
        <w:tblLook w:val="04A0" w:firstRow="1" w:lastRow="0" w:firstColumn="1" w:lastColumn="0" w:noHBand="0" w:noVBand="1"/>
      </w:tblPr>
      <w:tblGrid>
        <w:gridCol w:w="2694"/>
        <w:gridCol w:w="6377"/>
      </w:tblGrid>
      <w:tr w:rsidR="00D66634" w:rsidRPr="002166BD" w14:paraId="72438FF7" w14:textId="77777777" w:rsidTr="008654E8">
        <w:tc>
          <w:tcPr>
            <w:tcW w:w="5000" w:type="pct"/>
            <w:gridSpan w:val="2"/>
            <w:tcBorders>
              <w:top w:val="nil"/>
              <w:left w:val="nil"/>
              <w:right w:val="nil"/>
            </w:tcBorders>
          </w:tcPr>
          <w:p w14:paraId="097F433F" w14:textId="77777777" w:rsidR="00D66634" w:rsidRPr="007A6908" w:rsidRDefault="00D66634" w:rsidP="00A60C7B">
            <w:pPr>
              <w:pStyle w:val="Legenda"/>
            </w:pPr>
            <w:r w:rsidRPr="007A6908">
              <w:t xml:space="preserve">Tabela </w:t>
            </w:r>
            <w:r w:rsidR="008654E8" w:rsidRPr="007A6908">
              <w:t>3</w:t>
            </w:r>
            <w:r w:rsidRPr="007A6908">
              <w:t xml:space="preserve"> – Documentação do caso de uso: cadastrar empresa.</w:t>
            </w:r>
          </w:p>
        </w:tc>
      </w:tr>
      <w:tr w:rsidR="00D66634" w:rsidRPr="002166BD" w14:paraId="5E83540C" w14:textId="77777777" w:rsidTr="008654E8">
        <w:tc>
          <w:tcPr>
            <w:tcW w:w="1485" w:type="pct"/>
          </w:tcPr>
          <w:p w14:paraId="24F6ECE5" w14:textId="77777777" w:rsidR="00D66634" w:rsidRPr="002166BD" w:rsidRDefault="00D66634" w:rsidP="003901B3">
            <w:pPr>
              <w:tabs>
                <w:tab w:val="left" w:pos="3682"/>
              </w:tabs>
              <w:spacing w:line="240" w:lineRule="auto"/>
              <w:rPr>
                <w:i/>
              </w:rPr>
            </w:pPr>
            <w:r w:rsidRPr="002166BD">
              <w:rPr>
                <w:i/>
              </w:rPr>
              <w:t xml:space="preserve">Caso de uso </w:t>
            </w:r>
          </w:p>
        </w:tc>
        <w:tc>
          <w:tcPr>
            <w:tcW w:w="3515" w:type="pct"/>
          </w:tcPr>
          <w:p w14:paraId="2FEAD1E7" w14:textId="77777777" w:rsidR="00D66634" w:rsidRPr="002166BD" w:rsidRDefault="00D66634" w:rsidP="003901B3">
            <w:pPr>
              <w:tabs>
                <w:tab w:val="left" w:pos="3682"/>
              </w:tabs>
              <w:spacing w:line="240" w:lineRule="auto"/>
            </w:pPr>
            <w:r>
              <w:t>Cadastrar empresa.</w:t>
            </w:r>
          </w:p>
        </w:tc>
      </w:tr>
      <w:tr w:rsidR="00D66634" w:rsidRPr="002166BD" w14:paraId="19E1E653" w14:textId="77777777" w:rsidTr="008654E8">
        <w:tc>
          <w:tcPr>
            <w:tcW w:w="1485" w:type="pct"/>
          </w:tcPr>
          <w:p w14:paraId="6F3C34FC" w14:textId="77777777" w:rsidR="00D66634" w:rsidRPr="002166BD" w:rsidRDefault="00D66634" w:rsidP="003901B3">
            <w:pPr>
              <w:tabs>
                <w:tab w:val="left" w:pos="3682"/>
              </w:tabs>
              <w:spacing w:line="240" w:lineRule="auto"/>
              <w:rPr>
                <w:i/>
              </w:rPr>
            </w:pPr>
            <w:r w:rsidRPr="002166BD">
              <w:rPr>
                <w:i/>
              </w:rPr>
              <w:t>Resumo</w:t>
            </w:r>
          </w:p>
        </w:tc>
        <w:tc>
          <w:tcPr>
            <w:tcW w:w="3515" w:type="pct"/>
          </w:tcPr>
          <w:p w14:paraId="73C9A593" w14:textId="69663D8B" w:rsidR="00D66634" w:rsidRPr="002166BD" w:rsidRDefault="00D66634" w:rsidP="003901B3">
            <w:pPr>
              <w:tabs>
                <w:tab w:val="left" w:pos="3682"/>
              </w:tabs>
              <w:spacing w:line="240" w:lineRule="auto"/>
            </w:pPr>
            <w:r w:rsidRPr="002166BD">
              <w:t xml:space="preserve">Esse caso de uso descreve as etapas necessárias a serem percorridas pelo </w:t>
            </w:r>
            <w:r w:rsidR="008A265D" w:rsidRPr="008A265D">
              <w:rPr>
                <w:color w:val="FF0000"/>
              </w:rPr>
              <w:t>Comerciante</w:t>
            </w:r>
            <w:r w:rsidRPr="008A265D">
              <w:rPr>
                <w:color w:val="FF0000"/>
              </w:rPr>
              <w:t xml:space="preserve"> </w:t>
            </w:r>
            <w:r w:rsidRPr="002166BD">
              <w:t xml:space="preserve">para </w:t>
            </w:r>
            <w:r>
              <w:t xml:space="preserve">cadastrar </w:t>
            </w:r>
            <w:r w:rsidR="008A265D">
              <w:t xml:space="preserve">sua </w:t>
            </w:r>
            <w:r>
              <w:t xml:space="preserve">empresa no </w:t>
            </w:r>
            <w:r w:rsidRPr="00987170">
              <w:rPr>
                <w:i/>
              </w:rPr>
              <w:t>software</w:t>
            </w:r>
            <w:r>
              <w:t>.</w:t>
            </w:r>
          </w:p>
        </w:tc>
      </w:tr>
      <w:tr w:rsidR="00D66634" w:rsidRPr="002166BD" w14:paraId="571B270B" w14:textId="77777777" w:rsidTr="008654E8">
        <w:tc>
          <w:tcPr>
            <w:tcW w:w="1485" w:type="pct"/>
          </w:tcPr>
          <w:p w14:paraId="0A4DC39D" w14:textId="77777777" w:rsidR="00D66634" w:rsidRPr="002166BD" w:rsidRDefault="00D66634" w:rsidP="003901B3">
            <w:pPr>
              <w:tabs>
                <w:tab w:val="left" w:pos="3682"/>
              </w:tabs>
              <w:spacing w:line="240" w:lineRule="auto"/>
              <w:rPr>
                <w:i/>
              </w:rPr>
            </w:pPr>
            <w:r>
              <w:rPr>
                <w:i/>
              </w:rPr>
              <w:t>Ator P</w:t>
            </w:r>
            <w:r w:rsidRPr="002166BD">
              <w:rPr>
                <w:i/>
              </w:rPr>
              <w:t>rincipal</w:t>
            </w:r>
          </w:p>
        </w:tc>
        <w:tc>
          <w:tcPr>
            <w:tcW w:w="3515" w:type="pct"/>
          </w:tcPr>
          <w:p w14:paraId="6456201F" w14:textId="0C56FFF9" w:rsidR="00D66634" w:rsidRPr="002166BD" w:rsidRDefault="008A265D" w:rsidP="003901B3">
            <w:pPr>
              <w:tabs>
                <w:tab w:val="left" w:pos="3682"/>
              </w:tabs>
              <w:spacing w:line="240" w:lineRule="auto"/>
            </w:pPr>
            <w:r w:rsidRPr="008A265D">
              <w:rPr>
                <w:color w:val="FF0000"/>
              </w:rPr>
              <w:t>Comerciante</w:t>
            </w:r>
            <w:r w:rsidR="00D66634">
              <w:t>.</w:t>
            </w:r>
          </w:p>
        </w:tc>
      </w:tr>
      <w:tr w:rsidR="00D66634" w:rsidRPr="002166BD" w14:paraId="72085C99" w14:textId="77777777" w:rsidTr="008654E8">
        <w:tc>
          <w:tcPr>
            <w:tcW w:w="1485" w:type="pct"/>
          </w:tcPr>
          <w:p w14:paraId="47B5AC69" w14:textId="77777777" w:rsidR="00D66634" w:rsidRPr="002166BD" w:rsidRDefault="00D66634" w:rsidP="003901B3">
            <w:pPr>
              <w:tabs>
                <w:tab w:val="left" w:pos="3682"/>
              </w:tabs>
              <w:spacing w:line="240" w:lineRule="auto"/>
              <w:rPr>
                <w:i/>
              </w:rPr>
            </w:pPr>
            <w:r>
              <w:rPr>
                <w:i/>
              </w:rPr>
              <w:t>Pré-Condição</w:t>
            </w:r>
          </w:p>
        </w:tc>
        <w:tc>
          <w:tcPr>
            <w:tcW w:w="3515" w:type="pct"/>
          </w:tcPr>
          <w:p w14:paraId="1FA402B3" w14:textId="77777777" w:rsidR="00D66634" w:rsidRPr="002166BD" w:rsidRDefault="00D66634" w:rsidP="003901B3">
            <w:pPr>
              <w:tabs>
                <w:tab w:val="left" w:pos="3682"/>
              </w:tabs>
              <w:spacing w:line="240" w:lineRule="auto"/>
            </w:pPr>
            <w:r>
              <w:rPr>
                <w:rFonts w:cs="Arial"/>
                <w:szCs w:val="24"/>
              </w:rPr>
              <w:t>-</w:t>
            </w:r>
          </w:p>
        </w:tc>
      </w:tr>
      <w:tr w:rsidR="00D66634" w14:paraId="0DDAA208" w14:textId="77777777" w:rsidTr="008654E8">
        <w:tc>
          <w:tcPr>
            <w:tcW w:w="1485" w:type="pct"/>
          </w:tcPr>
          <w:p w14:paraId="45D5560A" w14:textId="77777777" w:rsidR="00D66634" w:rsidRDefault="00D66634" w:rsidP="003901B3">
            <w:pPr>
              <w:tabs>
                <w:tab w:val="left" w:pos="3682"/>
              </w:tabs>
              <w:spacing w:line="240" w:lineRule="auto"/>
              <w:rPr>
                <w:i/>
              </w:rPr>
            </w:pPr>
            <w:r>
              <w:rPr>
                <w:i/>
              </w:rPr>
              <w:t>Pós-Condição</w:t>
            </w:r>
          </w:p>
        </w:tc>
        <w:tc>
          <w:tcPr>
            <w:tcW w:w="3515" w:type="pct"/>
          </w:tcPr>
          <w:p w14:paraId="24528C3C" w14:textId="77777777" w:rsidR="00D66634" w:rsidRDefault="00D66634" w:rsidP="003901B3">
            <w:pPr>
              <w:tabs>
                <w:tab w:val="left" w:pos="3682"/>
              </w:tabs>
              <w:spacing w:line="240" w:lineRule="auto"/>
            </w:pPr>
            <w:r>
              <w:t>-</w:t>
            </w:r>
          </w:p>
        </w:tc>
      </w:tr>
      <w:tr w:rsidR="00D66634" w:rsidRPr="00470157" w14:paraId="1F8EDD7A" w14:textId="77777777" w:rsidTr="008654E8">
        <w:tc>
          <w:tcPr>
            <w:tcW w:w="1485" w:type="pct"/>
          </w:tcPr>
          <w:p w14:paraId="1786C448" w14:textId="77777777" w:rsidR="00D66634" w:rsidRPr="002166BD" w:rsidRDefault="00D66634" w:rsidP="003901B3">
            <w:pPr>
              <w:tabs>
                <w:tab w:val="left" w:pos="3682"/>
              </w:tabs>
              <w:spacing w:line="240" w:lineRule="auto"/>
              <w:rPr>
                <w:i/>
              </w:rPr>
            </w:pPr>
            <w:r w:rsidRPr="002166BD">
              <w:rPr>
                <w:i/>
              </w:rPr>
              <w:t xml:space="preserve">Fluxo </w:t>
            </w:r>
            <w:r>
              <w:rPr>
                <w:i/>
              </w:rPr>
              <w:t>Normal</w:t>
            </w:r>
          </w:p>
        </w:tc>
        <w:tc>
          <w:tcPr>
            <w:tcW w:w="3515" w:type="pct"/>
          </w:tcPr>
          <w:p w14:paraId="2824BA8D" w14:textId="1F1AC87D" w:rsidR="00D66634" w:rsidRPr="00AF049E" w:rsidRDefault="00D66634" w:rsidP="003901B3">
            <w:pPr>
              <w:spacing w:line="240" w:lineRule="auto"/>
              <w:rPr>
                <w:rFonts w:cs="Arial"/>
                <w:szCs w:val="24"/>
              </w:rPr>
            </w:pPr>
            <w:r w:rsidRPr="00D75AAF">
              <w:rPr>
                <w:rFonts w:cs="Arial"/>
                <w:szCs w:val="24"/>
              </w:rPr>
              <w:t>Incluir</w:t>
            </w:r>
            <w:ins w:id="796" w:author="LUAN FIRMINO DE PAULA PEREIRA DA SILVA" w:date="2018-08-22T22:45:00Z">
              <w:r w:rsidR="008A265D">
                <w:rPr>
                  <w:rFonts w:cs="Arial"/>
                  <w:szCs w:val="24"/>
                </w:rPr>
                <w:t>:</w:t>
              </w:r>
            </w:ins>
            <w:del w:id="797" w:author="LUAN FIRMINO DE PAULA PEREIRA DA SILVA" w:date="2018-08-22T22:45:00Z">
              <w:r w:rsidRPr="00D75AAF" w:rsidDel="008A265D">
                <w:rPr>
                  <w:rFonts w:cs="Arial"/>
                  <w:szCs w:val="24"/>
                </w:rPr>
                <w:delText>.</w:delText>
              </w:r>
            </w:del>
          </w:p>
          <w:p w14:paraId="24157623" w14:textId="44F9E42F" w:rsidR="00D66634" w:rsidRPr="00AF049E" w:rsidRDefault="00D66634" w:rsidP="003901B3">
            <w:pPr>
              <w:spacing w:line="240" w:lineRule="auto"/>
              <w:rPr>
                <w:rFonts w:cs="Arial"/>
                <w:szCs w:val="24"/>
              </w:rPr>
            </w:pPr>
            <w:r w:rsidRPr="00D75AAF">
              <w:rPr>
                <w:rFonts w:cs="Arial"/>
                <w:szCs w:val="24"/>
              </w:rPr>
              <w:t xml:space="preserve">    </w:t>
            </w:r>
            <w:del w:id="798" w:author="LUAN FIRMINO DE PAULA PEREIRA DA SILVA" w:date="2018-08-21T21:20:00Z">
              <w:r w:rsidRPr="00D75AAF" w:rsidDel="008E38DF">
                <w:rPr>
                  <w:rFonts w:cs="Arial"/>
                  <w:szCs w:val="24"/>
                </w:rPr>
                <w:delText xml:space="preserve">     </w:delText>
              </w:r>
            </w:del>
            <w:r w:rsidRPr="00D75AAF">
              <w:rPr>
                <w:rFonts w:cs="Arial"/>
                <w:szCs w:val="24"/>
              </w:rPr>
              <w:t xml:space="preserve">1. </w:t>
            </w:r>
            <w:ins w:id="799" w:author="LUAN FIRMINO DE PAULA PEREIRA DA SILVA" w:date="2018-08-22T22:44:00Z">
              <w:r w:rsidR="008A265D">
                <w:rPr>
                  <w:rFonts w:cs="Arial"/>
                  <w:szCs w:val="24"/>
                </w:rPr>
                <w:t>Insere dados requeridos</w:t>
              </w:r>
            </w:ins>
            <w:del w:id="800" w:author="LUAN FIRMINO DE PAULA PEREIRA DA SILVA" w:date="2018-08-22T22:44:00Z">
              <w:r w:rsidRPr="00D75AAF" w:rsidDel="008A265D">
                <w:rPr>
                  <w:rFonts w:cs="Arial"/>
                  <w:szCs w:val="24"/>
                </w:rPr>
                <w:delText>Dados da empresa.</w:delText>
              </w:r>
            </w:del>
            <w:ins w:id="801" w:author="LUAN FIRMINO DE PAULA PEREIRA DA SILVA" w:date="2018-08-22T22:44:00Z">
              <w:r w:rsidR="008A265D">
                <w:rPr>
                  <w:rFonts w:cs="Arial"/>
                  <w:szCs w:val="24"/>
                </w:rPr>
                <w:t>;</w:t>
              </w:r>
            </w:ins>
          </w:p>
          <w:p w14:paraId="6661D80E" w14:textId="2EC465BC" w:rsidR="00D66634" w:rsidRPr="00AF049E" w:rsidRDefault="00D66634" w:rsidP="003901B3">
            <w:pPr>
              <w:spacing w:line="240" w:lineRule="auto"/>
              <w:rPr>
                <w:rFonts w:cs="Arial"/>
                <w:szCs w:val="24"/>
              </w:rPr>
            </w:pPr>
            <w:r w:rsidRPr="00D75AAF">
              <w:rPr>
                <w:rFonts w:cs="Arial"/>
                <w:szCs w:val="24"/>
              </w:rPr>
              <w:t xml:space="preserve">    </w:t>
            </w:r>
            <w:del w:id="802" w:author="LUAN FIRMINO DE PAULA PEREIRA DA SILVA" w:date="2018-08-21T21:20:00Z">
              <w:r w:rsidRPr="00D75AAF" w:rsidDel="008E38DF">
                <w:rPr>
                  <w:rFonts w:cs="Arial"/>
                  <w:szCs w:val="24"/>
                </w:rPr>
                <w:delText xml:space="preserve">     </w:delText>
              </w:r>
            </w:del>
            <w:r w:rsidRPr="00D75AAF">
              <w:rPr>
                <w:rFonts w:cs="Arial"/>
                <w:szCs w:val="24"/>
              </w:rPr>
              <w:t xml:space="preserve">2. </w:t>
            </w:r>
            <w:del w:id="803" w:author="LUAN FIRMINO DE PAULA PEREIRA DA SILVA" w:date="2018-08-22T22:44:00Z">
              <w:r w:rsidRPr="00D75AAF" w:rsidDel="008A265D">
                <w:rPr>
                  <w:rFonts w:cs="Arial"/>
                  <w:szCs w:val="24"/>
                </w:rPr>
                <w:delText>O administrador c</w:delText>
              </w:r>
            </w:del>
            <w:ins w:id="804" w:author="LUAN FIRMINO DE PAULA PEREIRA DA SILVA" w:date="2018-08-22T22:44:00Z">
              <w:r w:rsidR="008A265D">
                <w:rPr>
                  <w:rFonts w:cs="Arial"/>
                  <w:szCs w:val="24"/>
                </w:rPr>
                <w:t>C</w:t>
              </w:r>
            </w:ins>
            <w:r w:rsidRPr="00D75AAF">
              <w:rPr>
                <w:rFonts w:cs="Arial"/>
                <w:szCs w:val="24"/>
              </w:rPr>
              <w:t>onfirma a inclusão</w:t>
            </w:r>
            <w:ins w:id="805" w:author="LUAN FIRMINO DE PAULA PEREIRA DA SILVA" w:date="2018-08-22T22:45:00Z">
              <w:r w:rsidR="008A265D">
                <w:rPr>
                  <w:rFonts w:cs="Arial"/>
                  <w:szCs w:val="24"/>
                </w:rPr>
                <w:t>;</w:t>
              </w:r>
            </w:ins>
          </w:p>
          <w:p w14:paraId="52AA8BE5" w14:textId="16B166E0" w:rsidR="00D66634" w:rsidRPr="00AF049E" w:rsidRDefault="00D66634" w:rsidP="003901B3">
            <w:pPr>
              <w:spacing w:line="240" w:lineRule="auto"/>
              <w:rPr>
                <w:rFonts w:cs="Arial"/>
                <w:szCs w:val="24"/>
              </w:rPr>
            </w:pPr>
            <w:r w:rsidRPr="00D75AAF">
              <w:rPr>
                <w:rFonts w:cs="Arial"/>
                <w:szCs w:val="24"/>
              </w:rPr>
              <w:t xml:space="preserve">    </w:t>
            </w:r>
            <w:del w:id="806" w:author="LUAN FIRMINO DE PAULA PEREIRA DA SILVA" w:date="2018-08-21T21:20:00Z">
              <w:r w:rsidRPr="00D75AAF" w:rsidDel="008E38DF">
                <w:rPr>
                  <w:rFonts w:cs="Arial"/>
                  <w:szCs w:val="24"/>
                </w:rPr>
                <w:delText xml:space="preserve">     </w:delText>
              </w:r>
            </w:del>
            <w:r w:rsidRPr="00D75AAF">
              <w:rPr>
                <w:rFonts w:cs="Arial"/>
                <w:szCs w:val="24"/>
              </w:rPr>
              <w:t xml:space="preserve">3. </w:t>
            </w:r>
            <w:ins w:id="807" w:author="LUAN FIRMINO DE PAULA PEREIRA DA SILVA" w:date="2018-08-22T22:44:00Z">
              <w:r w:rsidR="008A265D">
                <w:rPr>
                  <w:rFonts w:cs="Arial"/>
                  <w:szCs w:val="24"/>
                </w:rPr>
                <w:t>Exibe a mensagem “</w:t>
              </w:r>
            </w:ins>
            <w:r w:rsidRPr="00D75AAF">
              <w:rPr>
                <w:rFonts w:cs="Arial"/>
                <w:szCs w:val="24"/>
              </w:rPr>
              <w:t>Cadastro feito com sucesso</w:t>
            </w:r>
            <w:ins w:id="808" w:author="LUAN FIRMINO DE PAULA PEREIRA DA SILVA" w:date="2018-08-22T22:45:00Z">
              <w:r w:rsidR="008A265D">
                <w:rPr>
                  <w:rFonts w:cs="Arial"/>
                  <w:szCs w:val="24"/>
                </w:rPr>
                <w:t>”</w:t>
              </w:r>
            </w:ins>
            <w:r w:rsidRPr="00D75AAF">
              <w:rPr>
                <w:rFonts w:cs="Arial"/>
                <w:szCs w:val="24"/>
              </w:rPr>
              <w:t>.</w:t>
            </w:r>
          </w:p>
          <w:p w14:paraId="73C59EDD" w14:textId="3F7FA647" w:rsidR="00D66634" w:rsidRPr="00AF049E" w:rsidRDefault="00D66634" w:rsidP="003901B3">
            <w:pPr>
              <w:spacing w:line="240" w:lineRule="auto"/>
              <w:rPr>
                <w:rFonts w:cs="Arial"/>
                <w:szCs w:val="24"/>
              </w:rPr>
            </w:pPr>
            <w:r w:rsidRPr="00D75AAF">
              <w:rPr>
                <w:rFonts w:cs="Arial"/>
                <w:szCs w:val="24"/>
              </w:rPr>
              <w:t>Alterar</w:t>
            </w:r>
            <w:ins w:id="809" w:author="LUAN FIRMINO DE PAULA PEREIRA DA SILVA" w:date="2018-08-22T22:45:00Z">
              <w:r w:rsidR="008A265D">
                <w:rPr>
                  <w:rFonts w:cs="Arial"/>
                  <w:szCs w:val="24"/>
                </w:rPr>
                <w:t>:</w:t>
              </w:r>
            </w:ins>
          </w:p>
          <w:p w14:paraId="7F6C79D8" w14:textId="410FA5EB" w:rsidR="00D66634" w:rsidRPr="00AF049E" w:rsidRDefault="00D66634" w:rsidP="003901B3">
            <w:pPr>
              <w:spacing w:line="240" w:lineRule="auto"/>
              <w:rPr>
                <w:rFonts w:cs="Arial"/>
                <w:szCs w:val="24"/>
              </w:rPr>
            </w:pPr>
            <w:r w:rsidRPr="00D75AAF">
              <w:rPr>
                <w:rFonts w:cs="Arial"/>
                <w:szCs w:val="24"/>
              </w:rPr>
              <w:t xml:space="preserve">    </w:t>
            </w:r>
            <w:del w:id="810" w:author="LUAN FIRMINO DE PAULA PEREIRA DA SILVA" w:date="2018-08-21T21:20:00Z">
              <w:r w:rsidRPr="00D75AAF" w:rsidDel="008E38DF">
                <w:rPr>
                  <w:rFonts w:cs="Arial"/>
                  <w:szCs w:val="24"/>
                </w:rPr>
                <w:delText xml:space="preserve">     </w:delText>
              </w:r>
            </w:del>
            <w:r w:rsidRPr="00D75AAF">
              <w:rPr>
                <w:rFonts w:cs="Arial"/>
                <w:szCs w:val="24"/>
              </w:rPr>
              <w:t xml:space="preserve">1. Alterar as informações </w:t>
            </w:r>
            <w:del w:id="811" w:author="LUAN FIRMINO DE PAULA PEREIRA DA SILVA" w:date="2018-08-22T22:45:00Z">
              <w:r w:rsidRPr="00D75AAF" w:rsidDel="008A265D">
                <w:rPr>
                  <w:rFonts w:cs="Arial"/>
                  <w:szCs w:val="24"/>
                </w:rPr>
                <w:delText>referentes a empresa</w:delText>
              </w:r>
            </w:del>
            <w:ins w:id="812" w:author="LUAN FIRMINO DE PAULA PEREIRA DA SILVA" w:date="2018-08-22T22:45:00Z">
              <w:r w:rsidR="008A265D">
                <w:rPr>
                  <w:rFonts w:cs="Arial"/>
                  <w:szCs w:val="24"/>
                </w:rPr>
                <w:t>permitidas;</w:t>
              </w:r>
            </w:ins>
            <w:del w:id="813" w:author="LUAN FIRMINO DE PAULA PEREIRA DA SILVA" w:date="2018-08-22T22:45:00Z">
              <w:r w:rsidRPr="00D75AAF" w:rsidDel="008A265D">
                <w:rPr>
                  <w:rFonts w:cs="Arial"/>
                  <w:szCs w:val="24"/>
                </w:rPr>
                <w:delText>.</w:delText>
              </w:r>
            </w:del>
          </w:p>
          <w:p w14:paraId="7F8B5385" w14:textId="105D0FED" w:rsidR="00D66634" w:rsidRDefault="00D66634" w:rsidP="003901B3">
            <w:pPr>
              <w:spacing w:line="240" w:lineRule="auto"/>
              <w:rPr>
                <w:ins w:id="814" w:author="LUAN FIRMINO DE PAULA PEREIRA DA SILVA" w:date="2018-08-22T22:45:00Z"/>
                <w:rFonts w:cs="Arial"/>
                <w:szCs w:val="24"/>
              </w:rPr>
            </w:pPr>
            <w:r w:rsidRPr="00D75AAF">
              <w:rPr>
                <w:rFonts w:cs="Arial"/>
                <w:szCs w:val="24"/>
              </w:rPr>
              <w:t xml:space="preserve">    </w:t>
            </w:r>
            <w:del w:id="815" w:author="LUAN FIRMINO DE PAULA PEREIRA DA SILVA" w:date="2018-08-21T21:20:00Z">
              <w:r w:rsidRPr="00D75AAF" w:rsidDel="008E38DF">
                <w:rPr>
                  <w:rFonts w:cs="Arial"/>
                  <w:szCs w:val="24"/>
                </w:rPr>
                <w:delText xml:space="preserve">     </w:delText>
              </w:r>
            </w:del>
            <w:r w:rsidRPr="00D75AAF">
              <w:rPr>
                <w:rFonts w:cs="Arial"/>
                <w:szCs w:val="24"/>
              </w:rPr>
              <w:t>2.</w:t>
            </w:r>
            <w:r>
              <w:rPr>
                <w:rFonts w:cs="Arial"/>
                <w:szCs w:val="24"/>
              </w:rPr>
              <w:t xml:space="preserve"> </w:t>
            </w:r>
            <w:del w:id="816" w:author="LUAN FIRMINO DE PAULA PEREIRA DA SILVA" w:date="2018-08-22T22:45:00Z">
              <w:r w:rsidRPr="00D75AAF" w:rsidDel="008A265D">
                <w:rPr>
                  <w:rFonts w:cs="Arial"/>
                  <w:szCs w:val="24"/>
                </w:rPr>
                <w:delText>O administrador c</w:delText>
              </w:r>
            </w:del>
            <w:ins w:id="817" w:author="LUAN FIRMINO DE PAULA PEREIRA DA SILVA" w:date="2018-08-22T22:45:00Z">
              <w:r w:rsidR="008A265D">
                <w:rPr>
                  <w:rFonts w:cs="Arial"/>
                  <w:szCs w:val="24"/>
                </w:rPr>
                <w:t>C</w:t>
              </w:r>
            </w:ins>
            <w:r w:rsidRPr="00D75AAF">
              <w:rPr>
                <w:rFonts w:cs="Arial"/>
                <w:szCs w:val="24"/>
              </w:rPr>
              <w:t>onfirma a alteração</w:t>
            </w:r>
            <w:ins w:id="818" w:author="LUAN FIRMINO DE PAULA PEREIRA DA SILVA" w:date="2018-08-22T22:45:00Z">
              <w:r w:rsidR="008A265D">
                <w:rPr>
                  <w:rFonts w:cs="Arial"/>
                  <w:szCs w:val="24"/>
                </w:rPr>
                <w:t>;</w:t>
              </w:r>
            </w:ins>
            <w:del w:id="819" w:author="LUAN FIRMINO DE PAULA PEREIRA DA SILVA" w:date="2018-08-22T22:45:00Z">
              <w:r w:rsidRPr="00D75AAF" w:rsidDel="008A265D">
                <w:rPr>
                  <w:rFonts w:cs="Arial"/>
                  <w:szCs w:val="24"/>
                </w:rPr>
                <w:delText>.</w:delText>
              </w:r>
            </w:del>
          </w:p>
          <w:p w14:paraId="5D38AB9F" w14:textId="4DC9AF82" w:rsidR="008A265D" w:rsidRPr="00AF049E" w:rsidRDefault="008A265D" w:rsidP="003901B3">
            <w:pPr>
              <w:spacing w:line="240" w:lineRule="auto"/>
              <w:rPr>
                <w:rFonts w:cs="Arial"/>
                <w:szCs w:val="24"/>
              </w:rPr>
            </w:pPr>
            <w:ins w:id="820" w:author="LUAN FIRMINO DE PAULA PEREIRA DA SILVA" w:date="2018-08-22T22:45:00Z">
              <w:r>
                <w:rPr>
                  <w:rFonts w:cs="Arial"/>
                  <w:szCs w:val="24"/>
                </w:rPr>
                <w:t xml:space="preserve">    3. Exibe a mensagem “</w:t>
              </w:r>
              <w:r w:rsidRPr="00D75AAF">
                <w:rPr>
                  <w:rFonts w:cs="Arial"/>
                  <w:szCs w:val="24"/>
                </w:rPr>
                <w:t>Cadastro feito com sucesso</w:t>
              </w:r>
              <w:r>
                <w:rPr>
                  <w:rFonts w:cs="Arial"/>
                  <w:szCs w:val="24"/>
                </w:rPr>
                <w:t>”</w:t>
              </w:r>
              <w:r w:rsidRPr="00D75AAF">
                <w:rPr>
                  <w:rFonts w:cs="Arial"/>
                  <w:szCs w:val="24"/>
                </w:rPr>
                <w:t>.</w:t>
              </w:r>
            </w:ins>
          </w:p>
          <w:p w14:paraId="1F0FFF7E" w14:textId="4D5EE179" w:rsidR="00D66634" w:rsidRPr="00AF049E" w:rsidRDefault="00D66634" w:rsidP="003901B3">
            <w:pPr>
              <w:spacing w:line="240" w:lineRule="auto"/>
              <w:rPr>
                <w:rFonts w:cs="Arial"/>
                <w:szCs w:val="24"/>
              </w:rPr>
            </w:pPr>
            <w:r w:rsidRPr="00D75AAF">
              <w:rPr>
                <w:rFonts w:cs="Arial"/>
                <w:szCs w:val="24"/>
              </w:rPr>
              <w:t>Excluir</w:t>
            </w:r>
            <w:ins w:id="821" w:author="LUAN FIRMINO DE PAULA PEREIRA DA SILVA" w:date="2018-08-22T22:45:00Z">
              <w:r w:rsidR="008A265D">
                <w:rPr>
                  <w:rFonts w:cs="Arial"/>
                  <w:szCs w:val="24"/>
                </w:rPr>
                <w:t>:</w:t>
              </w:r>
            </w:ins>
          </w:p>
          <w:p w14:paraId="3827E8D8" w14:textId="373D565E" w:rsidR="008A265D" w:rsidRDefault="00D66634" w:rsidP="003901B3">
            <w:pPr>
              <w:spacing w:line="240" w:lineRule="auto"/>
              <w:rPr>
                <w:ins w:id="822" w:author="LUAN FIRMINO DE PAULA PEREIRA DA SILVA" w:date="2018-08-22T22:46:00Z"/>
                <w:rFonts w:cs="Arial"/>
                <w:szCs w:val="24"/>
              </w:rPr>
            </w:pPr>
            <w:r w:rsidRPr="00D75AAF">
              <w:rPr>
                <w:rFonts w:cs="Arial"/>
                <w:szCs w:val="24"/>
              </w:rPr>
              <w:t xml:space="preserve">    </w:t>
            </w:r>
            <w:del w:id="823" w:author="LUAN FIRMINO DE PAULA PEREIRA DA SILVA" w:date="2018-08-21T21:21:00Z">
              <w:r w:rsidRPr="00D75AAF" w:rsidDel="008E38DF">
                <w:rPr>
                  <w:rFonts w:cs="Arial"/>
                  <w:szCs w:val="24"/>
                </w:rPr>
                <w:delText xml:space="preserve">     </w:delText>
              </w:r>
            </w:del>
            <w:r w:rsidRPr="00D75AAF">
              <w:rPr>
                <w:rFonts w:cs="Arial"/>
                <w:szCs w:val="24"/>
              </w:rPr>
              <w:t xml:space="preserve">1. </w:t>
            </w:r>
            <w:ins w:id="824" w:author="LUAN FIRMINO DE PAULA PEREIRA DA SILVA" w:date="2018-08-22T22:46:00Z">
              <w:r w:rsidR="008A265D">
                <w:rPr>
                  <w:rFonts w:cs="Arial"/>
                  <w:szCs w:val="24"/>
                </w:rPr>
                <w:t xml:space="preserve">Exibe </w:t>
              </w:r>
              <w:r w:rsidR="001A3028">
                <w:rPr>
                  <w:rFonts w:cs="Arial"/>
                  <w:szCs w:val="24"/>
                </w:rPr>
                <w:t>as informações da Empresa.</w:t>
              </w:r>
            </w:ins>
          </w:p>
          <w:p w14:paraId="43C94716" w14:textId="498A700E" w:rsidR="00D66634" w:rsidRPr="00AF049E" w:rsidRDefault="008A265D" w:rsidP="003901B3">
            <w:pPr>
              <w:spacing w:line="240" w:lineRule="auto"/>
              <w:rPr>
                <w:rFonts w:cs="Arial"/>
                <w:szCs w:val="24"/>
              </w:rPr>
            </w:pPr>
            <w:ins w:id="825" w:author="LUAN FIRMINO DE PAULA PEREIRA DA SILVA" w:date="2018-08-22T22:46:00Z">
              <w:r>
                <w:rPr>
                  <w:rFonts w:cs="Arial"/>
                  <w:szCs w:val="24"/>
                </w:rPr>
                <w:t xml:space="preserve">    2. </w:t>
              </w:r>
              <w:r w:rsidR="001A3028">
                <w:rPr>
                  <w:rFonts w:cs="Arial"/>
                  <w:szCs w:val="24"/>
                </w:rPr>
                <w:t xml:space="preserve">Conforma a </w:t>
              </w:r>
            </w:ins>
            <w:del w:id="826" w:author="LUAN FIRMINO DE PAULA PEREIRA DA SILVA" w:date="2018-08-22T22:47:00Z">
              <w:r w:rsidR="00D66634" w:rsidRPr="00D75AAF" w:rsidDel="001A3028">
                <w:rPr>
                  <w:rFonts w:cs="Arial"/>
                  <w:szCs w:val="24"/>
                </w:rPr>
                <w:delText>Exclu</w:delText>
              </w:r>
            </w:del>
            <w:ins w:id="827" w:author="LUAN FIRMINO DE PAULA PEREIRA DA SILVA" w:date="2018-08-22T22:47:00Z">
              <w:r w:rsidR="001A3028" w:rsidRPr="00D75AAF">
                <w:rPr>
                  <w:rFonts w:cs="Arial"/>
                  <w:szCs w:val="24"/>
                </w:rPr>
                <w:t>Exclu</w:t>
              </w:r>
              <w:r w:rsidR="001A3028">
                <w:rPr>
                  <w:rFonts w:cs="Arial"/>
                  <w:szCs w:val="24"/>
                </w:rPr>
                <w:t>são</w:t>
              </w:r>
            </w:ins>
            <w:del w:id="828" w:author="LUAN FIRMINO DE PAULA PEREIRA DA SILVA" w:date="2018-08-22T22:46:00Z">
              <w:r w:rsidR="00D66634" w:rsidRPr="00D75AAF" w:rsidDel="001A3028">
                <w:rPr>
                  <w:rFonts w:cs="Arial"/>
                  <w:szCs w:val="24"/>
                </w:rPr>
                <w:delText>ir</w:delText>
              </w:r>
            </w:del>
            <w:del w:id="829" w:author="LUAN FIRMINO DE PAULA PEREIRA DA SILVA" w:date="2018-08-22T22:47:00Z">
              <w:r w:rsidR="00D66634" w:rsidRPr="00D75AAF" w:rsidDel="001A3028">
                <w:rPr>
                  <w:rFonts w:cs="Arial"/>
                  <w:szCs w:val="24"/>
                </w:rPr>
                <w:delText xml:space="preserve"> informações referentes a empresa</w:delText>
              </w:r>
            </w:del>
            <w:r w:rsidR="00D66634" w:rsidRPr="00D75AAF">
              <w:rPr>
                <w:rFonts w:cs="Arial"/>
                <w:szCs w:val="24"/>
              </w:rPr>
              <w:t>.</w:t>
            </w:r>
          </w:p>
          <w:p w14:paraId="1BB8E751" w14:textId="32DF177A" w:rsidR="00D66634" w:rsidRPr="00470157" w:rsidRDefault="00D66634" w:rsidP="003901B3">
            <w:pPr>
              <w:tabs>
                <w:tab w:val="left" w:pos="3682"/>
              </w:tabs>
              <w:spacing w:line="240" w:lineRule="auto"/>
              <w:rPr>
                <w:rFonts w:cs="Arial"/>
                <w:szCs w:val="24"/>
              </w:rPr>
            </w:pPr>
            <w:r w:rsidRPr="00D75AAF">
              <w:rPr>
                <w:rFonts w:cs="Arial"/>
                <w:szCs w:val="24"/>
              </w:rPr>
              <w:t xml:space="preserve">    </w:t>
            </w:r>
            <w:del w:id="830" w:author="LUAN FIRMINO DE PAULA PEREIRA DA SILVA" w:date="2018-08-21T21:21:00Z">
              <w:r w:rsidRPr="00D75AAF" w:rsidDel="008E38DF">
                <w:rPr>
                  <w:rFonts w:cs="Arial"/>
                  <w:szCs w:val="24"/>
                </w:rPr>
                <w:delText xml:space="preserve">     </w:delText>
              </w:r>
            </w:del>
            <w:ins w:id="831" w:author="LUAN FIRMINO DE PAULA PEREIRA DA SILVA" w:date="2018-08-22T22:47:00Z">
              <w:r w:rsidR="001A3028">
                <w:rPr>
                  <w:rFonts w:cs="Arial"/>
                  <w:szCs w:val="24"/>
                </w:rPr>
                <w:t>3</w:t>
              </w:r>
            </w:ins>
            <w:del w:id="832" w:author="LUAN FIRMINO DE PAULA PEREIRA DA SILVA" w:date="2018-08-22T22:47:00Z">
              <w:r w:rsidRPr="00D75AAF" w:rsidDel="001A3028">
                <w:rPr>
                  <w:rFonts w:cs="Arial"/>
                  <w:szCs w:val="24"/>
                </w:rPr>
                <w:delText>2</w:delText>
              </w:r>
            </w:del>
            <w:r w:rsidRPr="00D75AAF">
              <w:rPr>
                <w:rFonts w:cs="Arial"/>
                <w:szCs w:val="24"/>
              </w:rPr>
              <w:t xml:space="preserve">. </w:t>
            </w:r>
            <w:ins w:id="833" w:author="LUAN FIRMINO DE PAULA PEREIRA DA SILVA" w:date="2018-08-22T22:47:00Z">
              <w:r w:rsidR="001A3028">
                <w:rPr>
                  <w:rFonts w:cs="Arial"/>
                  <w:szCs w:val="24"/>
                </w:rPr>
                <w:t>Exibe a mensagem: “Conta Finalizada”</w:t>
              </w:r>
            </w:ins>
            <w:del w:id="834" w:author="LUAN FIRMINO DE PAULA PEREIRA DA SILVA" w:date="2018-08-22T22:47:00Z">
              <w:r w:rsidRPr="00D75AAF" w:rsidDel="001A3028">
                <w:rPr>
                  <w:rFonts w:cs="Arial"/>
                  <w:szCs w:val="24"/>
                </w:rPr>
                <w:delText>Confirma a exclusão</w:delText>
              </w:r>
            </w:del>
            <w:r w:rsidRPr="00D75AAF">
              <w:rPr>
                <w:rFonts w:cs="Arial"/>
                <w:szCs w:val="24"/>
              </w:rPr>
              <w:t>.</w:t>
            </w:r>
          </w:p>
        </w:tc>
      </w:tr>
      <w:tr w:rsidR="00D66634" w:rsidRPr="002166BD" w14:paraId="206E9B11" w14:textId="77777777" w:rsidTr="008654E8">
        <w:tc>
          <w:tcPr>
            <w:tcW w:w="1485" w:type="pct"/>
          </w:tcPr>
          <w:p w14:paraId="46D35CFF" w14:textId="77777777" w:rsidR="00D66634" w:rsidRPr="002166BD" w:rsidRDefault="00D66634" w:rsidP="003901B3">
            <w:pPr>
              <w:tabs>
                <w:tab w:val="left" w:pos="3682"/>
              </w:tabs>
              <w:spacing w:line="240" w:lineRule="auto"/>
              <w:rPr>
                <w:i/>
              </w:rPr>
            </w:pPr>
            <w:r>
              <w:rPr>
                <w:i/>
              </w:rPr>
              <w:t>Fluxo Alternativo</w:t>
            </w:r>
          </w:p>
        </w:tc>
        <w:tc>
          <w:tcPr>
            <w:tcW w:w="3515" w:type="pct"/>
          </w:tcPr>
          <w:p w14:paraId="35A38E03" w14:textId="77777777" w:rsidR="00D66634" w:rsidRPr="00AF049E" w:rsidRDefault="00D66634" w:rsidP="003901B3">
            <w:pPr>
              <w:spacing w:line="240" w:lineRule="auto"/>
              <w:rPr>
                <w:rFonts w:cs="Arial"/>
                <w:szCs w:val="24"/>
              </w:rPr>
            </w:pPr>
            <w:r w:rsidRPr="00D75AAF">
              <w:rPr>
                <w:rFonts w:cs="Arial"/>
                <w:szCs w:val="24"/>
              </w:rPr>
              <w:t>Incluir</w:t>
            </w:r>
          </w:p>
          <w:p w14:paraId="5E8BC7BA" w14:textId="310C815A" w:rsidR="00D66634" w:rsidRPr="00AF049E" w:rsidRDefault="00D66634" w:rsidP="003901B3">
            <w:pPr>
              <w:spacing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        </w:t>
            </w:r>
            <w:ins w:id="835" w:author="LUAN FIRMINO DE PAULA PEREIRA DA SILVA" w:date="2018-08-22T22:48:00Z">
              <w:r w:rsidR="001A3028">
                <w:rPr>
                  <w:rFonts w:cs="Arial"/>
                  <w:szCs w:val="24"/>
                </w:rPr>
                <w:t>2</w:t>
              </w:r>
            </w:ins>
            <w:del w:id="836" w:author="LUAN FIRMINO DE PAULA PEREIRA DA SILVA" w:date="2018-08-22T22:48:00Z">
              <w:r w:rsidDel="001A3028">
                <w:rPr>
                  <w:rFonts w:cs="Arial"/>
                  <w:szCs w:val="24"/>
                </w:rPr>
                <w:delText>1</w:delText>
              </w:r>
            </w:del>
            <w:r>
              <w:rPr>
                <w:rFonts w:cs="Arial"/>
                <w:szCs w:val="24"/>
              </w:rPr>
              <w:t xml:space="preserve">.1. </w:t>
            </w:r>
            <w:r w:rsidRPr="00D75AAF">
              <w:rPr>
                <w:rFonts w:cs="Arial"/>
                <w:szCs w:val="24"/>
              </w:rPr>
              <w:t>Empresa</w:t>
            </w:r>
            <w:ins w:id="837" w:author="LUAN FIRMINO DE PAULA PEREIRA DA SILVA" w:date="2018-08-22T22:48:00Z">
              <w:r w:rsidR="001A3028">
                <w:rPr>
                  <w:rFonts w:cs="Arial"/>
                  <w:szCs w:val="24"/>
                </w:rPr>
                <w:t xml:space="preserve"> </w:t>
              </w:r>
            </w:ins>
            <w:ins w:id="838" w:author="LUAN FIRMINO DE PAULA PEREIRA DA SILVA" w:date="2018-08-22T22:49:00Z">
              <w:r w:rsidR="001A3028">
                <w:rPr>
                  <w:rFonts w:cs="Arial"/>
                  <w:szCs w:val="24"/>
                </w:rPr>
                <w:t>com mesmos dados</w:t>
              </w:r>
            </w:ins>
            <w:r w:rsidRPr="00D75AAF">
              <w:rPr>
                <w:rFonts w:cs="Arial"/>
                <w:szCs w:val="24"/>
              </w:rPr>
              <w:t xml:space="preserve"> já cadastrad</w:t>
            </w:r>
            <w:ins w:id="839" w:author="LUAN FIRMINO DE PAULA PEREIRA DA SILVA" w:date="2018-08-22T22:49:00Z">
              <w:r w:rsidR="001A3028">
                <w:rPr>
                  <w:rFonts w:cs="Arial"/>
                  <w:szCs w:val="24"/>
                </w:rPr>
                <w:t>o</w:t>
              </w:r>
            </w:ins>
            <w:del w:id="840" w:author="LUAN FIRMINO DE PAULA PEREIRA DA SILVA" w:date="2018-08-22T22:49:00Z">
              <w:r w:rsidRPr="00D75AAF" w:rsidDel="001A3028">
                <w:rPr>
                  <w:rFonts w:cs="Arial"/>
                  <w:szCs w:val="24"/>
                </w:rPr>
                <w:delText>a</w:delText>
              </w:r>
            </w:del>
            <w:r w:rsidRPr="00D75AAF">
              <w:rPr>
                <w:rFonts w:cs="Arial"/>
                <w:szCs w:val="24"/>
              </w:rPr>
              <w:t>.</w:t>
            </w:r>
          </w:p>
          <w:p w14:paraId="337A2514" w14:textId="77777777" w:rsidR="00D66634" w:rsidRPr="00AF049E" w:rsidRDefault="00D66634" w:rsidP="003901B3">
            <w:pPr>
              <w:spacing w:line="240" w:lineRule="auto"/>
              <w:rPr>
                <w:rFonts w:cs="Arial"/>
                <w:szCs w:val="24"/>
              </w:rPr>
            </w:pPr>
            <w:r w:rsidRPr="00D75AAF">
              <w:rPr>
                <w:rFonts w:cs="Arial"/>
                <w:szCs w:val="24"/>
              </w:rPr>
              <w:t xml:space="preserve">        2.1. Há dados não preenchidos voltar ao item não preenchido.</w:t>
            </w:r>
          </w:p>
          <w:p w14:paraId="6FED496D" w14:textId="77777777" w:rsidR="00D66634" w:rsidRPr="00AF049E" w:rsidRDefault="00D66634" w:rsidP="003901B3">
            <w:pPr>
              <w:spacing w:line="240" w:lineRule="auto"/>
              <w:ind w:left="425"/>
              <w:rPr>
                <w:rFonts w:cs="Arial"/>
                <w:szCs w:val="24"/>
              </w:rPr>
            </w:pPr>
            <w:r w:rsidRPr="00D75AAF">
              <w:rPr>
                <w:rFonts w:cs="Arial"/>
                <w:szCs w:val="24"/>
              </w:rPr>
              <w:t>3.1.  Inclusão não efetuada por erro no cadastro.</w:t>
            </w:r>
          </w:p>
          <w:p w14:paraId="7D26E0A4" w14:textId="77777777" w:rsidR="00D66634" w:rsidRPr="00AF049E" w:rsidRDefault="00D66634" w:rsidP="003901B3">
            <w:pPr>
              <w:spacing w:line="240" w:lineRule="auto"/>
              <w:rPr>
                <w:rFonts w:cs="Arial"/>
                <w:szCs w:val="24"/>
              </w:rPr>
            </w:pPr>
            <w:r w:rsidRPr="00D75AAF">
              <w:rPr>
                <w:rFonts w:cs="Arial"/>
                <w:szCs w:val="24"/>
              </w:rPr>
              <w:t>Alterar</w:t>
            </w:r>
          </w:p>
          <w:p w14:paraId="5784F222" w14:textId="77777777" w:rsidR="00D66634" w:rsidRPr="00AF049E" w:rsidRDefault="00D66634" w:rsidP="003901B3">
            <w:pPr>
              <w:spacing w:line="240" w:lineRule="auto"/>
              <w:rPr>
                <w:rFonts w:cs="Arial"/>
                <w:szCs w:val="24"/>
              </w:rPr>
            </w:pPr>
            <w:r w:rsidRPr="00D75AAF">
              <w:rPr>
                <w:rFonts w:cs="Arial"/>
                <w:szCs w:val="24"/>
              </w:rPr>
              <w:t xml:space="preserve">         1.1. Empresa não cadastrada.</w:t>
            </w:r>
          </w:p>
          <w:p w14:paraId="2249D440" w14:textId="77777777" w:rsidR="00D66634" w:rsidRPr="00AF049E" w:rsidRDefault="00D66634" w:rsidP="003901B3">
            <w:pPr>
              <w:spacing w:line="240" w:lineRule="auto"/>
              <w:rPr>
                <w:rFonts w:cs="Arial"/>
                <w:szCs w:val="24"/>
              </w:rPr>
            </w:pPr>
            <w:r w:rsidRPr="00D75AAF">
              <w:rPr>
                <w:rFonts w:cs="Arial"/>
                <w:szCs w:val="24"/>
              </w:rPr>
              <w:t xml:space="preserve">         2.1. Alteração cancelada.</w:t>
            </w:r>
          </w:p>
          <w:p w14:paraId="0560632F" w14:textId="77777777" w:rsidR="00D66634" w:rsidRPr="00AF049E" w:rsidRDefault="00D66634" w:rsidP="003901B3">
            <w:pPr>
              <w:spacing w:line="240" w:lineRule="auto"/>
              <w:rPr>
                <w:rFonts w:cs="Arial"/>
                <w:szCs w:val="24"/>
              </w:rPr>
            </w:pPr>
            <w:r w:rsidRPr="00D75AAF">
              <w:rPr>
                <w:rFonts w:cs="Arial"/>
                <w:szCs w:val="24"/>
              </w:rPr>
              <w:t>Excluir</w:t>
            </w:r>
          </w:p>
          <w:p w14:paraId="5DC9C3EF" w14:textId="77777777" w:rsidR="00D66634" w:rsidRPr="002166BD" w:rsidRDefault="00D66634" w:rsidP="003901B3">
            <w:pPr>
              <w:tabs>
                <w:tab w:val="left" w:pos="3682"/>
              </w:tabs>
              <w:spacing w:line="240" w:lineRule="auto"/>
            </w:pPr>
            <w:r w:rsidRPr="00D75AAF">
              <w:rPr>
                <w:rFonts w:cs="Arial"/>
                <w:szCs w:val="24"/>
              </w:rPr>
              <w:t xml:space="preserve">          2.1. Exclusão cancelada</w:t>
            </w:r>
          </w:p>
        </w:tc>
      </w:tr>
      <w:tr w:rsidR="00D66634" w:rsidRPr="002166BD" w14:paraId="02CEC8AA" w14:textId="77777777" w:rsidTr="008654E8">
        <w:tc>
          <w:tcPr>
            <w:tcW w:w="1485" w:type="pct"/>
          </w:tcPr>
          <w:p w14:paraId="4E3F9C96" w14:textId="77777777" w:rsidR="00D66634" w:rsidRPr="002166BD" w:rsidRDefault="00D66634" w:rsidP="003901B3">
            <w:pPr>
              <w:tabs>
                <w:tab w:val="left" w:pos="3682"/>
              </w:tabs>
              <w:spacing w:line="240" w:lineRule="auto"/>
              <w:rPr>
                <w:i/>
              </w:rPr>
            </w:pPr>
            <w:r>
              <w:rPr>
                <w:i/>
              </w:rPr>
              <w:t>Nota</w:t>
            </w:r>
          </w:p>
        </w:tc>
        <w:tc>
          <w:tcPr>
            <w:tcW w:w="3515" w:type="pct"/>
          </w:tcPr>
          <w:p w14:paraId="79671648" w14:textId="77777777" w:rsidR="00D66634" w:rsidRPr="002166BD" w:rsidRDefault="00D66634" w:rsidP="003901B3">
            <w:pPr>
              <w:tabs>
                <w:tab w:val="left" w:pos="3682"/>
              </w:tabs>
              <w:spacing w:line="240" w:lineRule="auto"/>
            </w:pPr>
            <w:r>
              <w:t>-</w:t>
            </w:r>
          </w:p>
        </w:tc>
      </w:tr>
    </w:tbl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1"/>
      </w:tblGrid>
      <w:tr w:rsidR="00D66634" w:rsidRPr="002166BD" w14:paraId="05D8CB02" w14:textId="77777777" w:rsidTr="00C9361E">
        <w:tc>
          <w:tcPr>
            <w:tcW w:w="9277" w:type="dxa"/>
          </w:tcPr>
          <w:p w14:paraId="51F4C2A7" w14:textId="77777777" w:rsidR="00D66634" w:rsidRDefault="00D66634" w:rsidP="003901B3">
            <w:pPr>
              <w:keepNext/>
              <w:tabs>
                <w:tab w:val="left" w:pos="3682"/>
              </w:tabs>
              <w:rPr>
                <w:rFonts w:cs="Arial"/>
              </w:rPr>
            </w:pPr>
          </w:p>
          <w:p w14:paraId="35DC508B" w14:textId="77777777" w:rsidR="00244113" w:rsidRDefault="00D66634" w:rsidP="00244113">
            <w:pPr>
              <w:keepNext/>
              <w:tabs>
                <w:tab w:val="left" w:pos="3682"/>
              </w:tabs>
              <w:jc w:val="center"/>
            </w:pPr>
            <w:r>
              <w:rPr>
                <w:rFonts w:cs="Arial"/>
                <w:noProof/>
                <w:lang w:eastAsia="pt-BR"/>
              </w:rPr>
              <w:drawing>
                <wp:inline distT="0" distB="0" distL="0" distR="0" wp14:anchorId="0074C302" wp14:editId="1A69D4BB">
                  <wp:extent cx="3820711" cy="2095500"/>
                  <wp:effectExtent l="19050" t="0" r="8339" b="0"/>
                  <wp:docPr id="29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0711" cy="209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Tabelacomgrade"/>
              <w:tblpPr w:leftFromText="141" w:rightFromText="141" w:vertAnchor="text" w:horzAnchor="page" w:tblpX="1172" w:tblpY="169"/>
              <w:tblW w:w="906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061"/>
            </w:tblGrid>
            <w:tr w:rsidR="003901B3" w:rsidRPr="002166BD" w14:paraId="18850BC9" w14:textId="77777777" w:rsidTr="003901B3">
              <w:tc>
                <w:tcPr>
                  <w:tcW w:w="9061" w:type="dxa"/>
                </w:tcPr>
                <w:p w14:paraId="600AC71A" w14:textId="38CD45B0" w:rsidR="003901B3" w:rsidRPr="00235733" w:rsidRDefault="00244113" w:rsidP="00A60C7B">
                  <w:pPr>
                    <w:pStyle w:val="Legenda"/>
                  </w:pPr>
                  <w:bookmarkStart w:id="841" w:name="_Toc516513687"/>
                  <w:r>
                    <w:t xml:space="preserve">Figura </w:t>
                  </w:r>
                  <w:r w:rsidR="00721A43">
                    <w:rPr>
                      <w:noProof/>
                    </w:rPr>
                    <w:fldChar w:fldCharType="begin"/>
                  </w:r>
                  <w:r w:rsidR="00721A43">
                    <w:rPr>
                      <w:noProof/>
                    </w:rPr>
                    <w:instrText xml:space="preserve"> SEQ Figura \* ARABIC </w:instrText>
                  </w:r>
                  <w:r w:rsidR="00721A43">
                    <w:rPr>
                      <w:noProof/>
                    </w:rPr>
                    <w:fldChar w:fldCharType="separate"/>
                  </w:r>
                  <w:ins w:id="842" w:author="LUAN FIRMINO DE PAULA PEREIRA DA SILVA" w:date="2018-08-22T21:00:00Z">
                    <w:r w:rsidR="00E4371C">
                      <w:rPr>
                        <w:noProof/>
                      </w:rPr>
                      <w:t>4</w:t>
                    </w:r>
                  </w:ins>
                  <w:del w:id="843" w:author="LUAN FIRMINO DE PAULA PEREIRA DA SILVA" w:date="2018-08-22T21:00:00Z">
                    <w:r w:rsidR="007A5572" w:rsidDel="00E4371C">
                      <w:rPr>
                        <w:noProof/>
                      </w:rPr>
                      <w:delText>10</w:delText>
                    </w:r>
                  </w:del>
                  <w:r w:rsidR="00721A43">
                    <w:rPr>
                      <w:noProof/>
                    </w:rPr>
                    <w:fldChar w:fldCharType="end"/>
                  </w:r>
                  <w:r>
                    <w:t>-</w:t>
                  </w:r>
                  <w:r w:rsidRPr="002166BD">
                    <w:t xml:space="preserve"> Diagrama de caso de uso: </w:t>
                  </w:r>
                  <w:r>
                    <w:t>cadastrar categoria.</w:t>
                  </w:r>
                  <w:bookmarkEnd w:id="841"/>
                </w:p>
              </w:tc>
            </w:tr>
          </w:tbl>
          <w:p w14:paraId="4321E19B" w14:textId="7D85862D" w:rsidR="007E091D" w:rsidRPr="002166BD" w:rsidRDefault="007E091D" w:rsidP="003901B3">
            <w:pPr>
              <w:keepNext/>
              <w:tabs>
                <w:tab w:val="left" w:pos="3682"/>
              </w:tabs>
              <w:rPr>
                <w:rFonts w:cs="Arial"/>
              </w:rPr>
            </w:pPr>
          </w:p>
        </w:tc>
      </w:tr>
    </w:tbl>
    <w:tbl>
      <w:tblPr>
        <w:tblStyle w:val="Tabelacomgrade"/>
        <w:tblpPr w:leftFromText="141" w:rightFromText="141" w:vertAnchor="text" w:horzAnchor="margin" w:tblpXSpec="center" w:tblpY="-330"/>
        <w:tblOverlap w:val="never"/>
        <w:tblW w:w="4794" w:type="pct"/>
        <w:tblLook w:val="04A0" w:firstRow="1" w:lastRow="0" w:firstColumn="1" w:lastColumn="0" w:noHBand="0" w:noVBand="1"/>
      </w:tblPr>
      <w:tblGrid>
        <w:gridCol w:w="2583"/>
        <w:gridCol w:w="6114"/>
        <w:tblGridChange w:id="844">
          <w:tblGrid>
            <w:gridCol w:w="25"/>
            <w:gridCol w:w="2558"/>
            <w:gridCol w:w="25"/>
            <w:gridCol w:w="6089"/>
            <w:gridCol w:w="25"/>
          </w:tblGrid>
        </w:tblGridChange>
      </w:tblGrid>
      <w:tr w:rsidR="00C9361E" w:rsidRPr="002166BD" w14:paraId="4AB85C9D" w14:textId="77777777" w:rsidTr="00C9361E">
        <w:trPr>
          <w:trHeight w:val="783"/>
        </w:trPr>
        <w:tc>
          <w:tcPr>
            <w:tcW w:w="5000" w:type="pct"/>
            <w:gridSpan w:val="2"/>
            <w:tcBorders>
              <w:top w:val="nil"/>
              <w:left w:val="nil"/>
              <w:right w:val="nil"/>
            </w:tcBorders>
          </w:tcPr>
          <w:p w14:paraId="68F0BB14" w14:textId="77777777" w:rsidR="00D876CA" w:rsidDel="006C35ED" w:rsidRDefault="00D876CA" w:rsidP="00D876CA">
            <w:pPr>
              <w:pStyle w:val="Legenda"/>
              <w:rPr>
                <w:del w:id="845" w:author="LUAN FIRMINO DE PAULA PEREIRA DA SILVA" w:date="2018-08-21T21:43:00Z"/>
              </w:rPr>
            </w:pPr>
          </w:p>
          <w:p w14:paraId="7645E6AC" w14:textId="12687ED5" w:rsidR="00D876CA" w:rsidDel="006C35ED" w:rsidRDefault="00D876CA">
            <w:pPr>
              <w:pStyle w:val="Legenda"/>
              <w:jc w:val="both"/>
              <w:rPr>
                <w:del w:id="846" w:author="LUAN FIRMINO DE PAULA PEREIRA DA SILVA" w:date="2018-08-21T21:43:00Z"/>
              </w:rPr>
              <w:pPrChange w:id="847" w:author="LUAN FIRMINO DE PAULA PEREIRA DA SILVA" w:date="2018-08-21T21:42:00Z">
                <w:pPr>
                  <w:pStyle w:val="Legenda"/>
                  <w:framePr w:hSpace="141" w:wrap="around" w:vAnchor="text" w:hAnchor="margin" w:xAlign="center" w:y="-330"/>
                  <w:suppressOverlap/>
                </w:pPr>
              </w:pPrChange>
            </w:pPr>
          </w:p>
          <w:p w14:paraId="72AF50B6" w14:textId="77777777" w:rsidR="00C9361E" w:rsidRPr="007A6908" w:rsidRDefault="00C9361E" w:rsidP="00D876CA">
            <w:pPr>
              <w:pStyle w:val="Legenda"/>
            </w:pPr>
            <w:r w:rsidRPr="007A6908">
              <w:t>Tabela 4 – Documentação do caso de uso: cadastrar categoria.</w:t>
            </w:r>
          </w:p>
        </w:tc>
      </w:tr>
      <w:tr w:rsidR="00C9361E" w:rsidRPr="002166BD" w14:paraId="501DB620" w14:textId="77777777" w:rsidTr="00C9361E">
        <w:trPr>
          <w:trHeight w:val="265"/>
        </w:trPr>
        <w:tc>
          <w:tcPr>
            <w:tcW w:w="1485" w:type="pct"/>
          </w:tcPr>
          <w:p w14:paraId="1DC5CEAD" w14:textId="77777777" w:rsidR="00C9361E" w:rsidRPr="002166BD" w:rsidRDefault="00C9361E" w:rsidP="00C9361E">
            <w:pPr>
              <w:tabs>
                <w:tab w:val="left" w:pos="3682"/>
              </w:tabs>
              <w:spacing w:line="240" w:lineRule="auto"/>
              <w:rPr>
                <w:i/>
              </w:rPr>
            </w:pPr>
            <w:r w:rsidRPr="002166BD">
              <w:rPr>
                <w:i/>
              </w:rPr>
              <w:t xml:space="preserve">Caso de uso </w:t>
            </w:r>
          </w:p>
        </w:tc>
        <w:tc>
          <w:tcPr>
            <w:tcW w:w="3515" w:type="pct"/>
          </w:tcPr>
          <w:p w14:paraId="48967BF1" w14:textId="77777777" w:rsidR="00C9361E" w:rsidRPr="002166BD" w:rsidRDefault="00C9361E" w:rsidP="00C9361E">
            <w:pPr>
              <w:tabs>
                <w:tab w:val="left" w:pos="3682"/>
              </w:tabs>
              <w:spacing w:line="240" w:lineRule="auto"/>
            </w:pPr>
            <w:r>
              <w:t>Cadastrar categoria.</w:t>
            </w:r>
          </w:p>
        </w:tc>
      </w:tr>
      <w:tr w:rsidR="00C9361E" w:rsidRPr="002166BD" w14:paraId="19C56623" w14:textId="77777777" w:rsidTr="00C9361E">
        <w:trPr>
          <w:trHeight w:val="783"/>
        </w:trPr>
        <w:tc>
          <w:tcPr>
            <w:tcW w:w="1485" w:type="pct"/>
          </w:tcPr>
          <w:p w14:paraId="1EE0C0D8" w14:textId="77777777" w:rsidR="00C9361E" w:rsidRPr="002166BD" w:rsidRDefault="00C9361E" w:rsidP="00C9361E">
            <w:pPr>
              <w:tabs>
                <w:tab w:val="left" w:pos="3682"/>
              </w:tabs>
              <w:spacing w:line="240" w:lineRule="auto"/>
              <w:rPr>
                <w:i/>
              </w:rPr>
            </w:pPr>
            <w:r w:rsidRPr="002166BD">
              <w:rPr>
                <w:i/>
              </w:rPr>
              <w:t>Resumo</w:t>
            </w:r>
          </w:p>
        </w:tc>
        <w:tc>
          <w:tcPr>
            <w:tcW w:w="3515" w:type="pct"/>
          </w:tcPr>
          <w:p w14:paraId="2F52E26E" w14:textId="1AFF5246" w:rsidR="00C9361E" w:rsidRPr="002166BD" w:rsidRDefault="00C9361E" w:rsidP="00C9361E">
            <w:pPr>
              <w:tabs>
                <w:tab w:val="left" w:pos="3682"/>
              </w:tabs>
              <w:spacing w:line="240" w:lineRule="auto"/>
            </w:pPr>
            <w:r w:rsidRPr="002166BD">
              <w:t xml:space="preserve">Esse caso de uso descreve as etapas necessárias a serem percorridas pelo </w:t>
            </w:r>
            <w:del w:id="848" w:author="LUAN FIRMINO DE PAULA PEREIRA DA SILVA" w:date="2018-08-22T22:52:00Z">
              <w:r w:rsidRPr="001A3028" w:rsidDel="001A3028">
                <w:rPr>
                  <w:color w:val="FF0000"/>
                  <w:rPrChange w:id="849" w:author="LUAN FIRMINO DE PAULA PEREIRA DA SILVA" w:date="2018-08-22T22:52:00Z">
                    <w:rPr/>
                  </w:rPrChange>
                </w:rPr>
                <w:delText xml:space="preserve">usuário </w:delText>
              </w:r>
            </w:del>
            <w:ins w:id="850" w:author="LUAN FIRMINO DE PAULA PEREIRA DA SILVA" w:date="2018-08-22T22:52:00Z">
              <w:r w:rsidR="001A3028" w:rsidRPr="001A3028">
                <w:rPr>
                  <w:color w:val="FF0000"/>
                  <w:rPrChange w:id="851" w:author="LUAN FIRMINO DE PAULA PEREIRA DA SILVA" w:date="2018-08-22T22:52:00Z">
                    <w:rPr/>
                  </w:rPrChange>
                </w:rPr>
                <w:t xml:space="preserve">Comerciante </w:t>
              </w:r>
            </w:ins>
            <w:r w:rsidRPr="002166BD">
              <w:t xml:space="preserve">para </w:t>
            </w:r>
            <w:r>
              <w:t>cadastrar categoria</w:t>
            </w:r>
            <w:ins w:id="852" w:author="LUAN FIRMINO DE PAULA PEREIRA DA SILVA" w:date="2018-08-22T22:53:00Z">
              <w:r w:rsidR="001A3028">
                <w:t>s</w:t>
              </w:r>
            </w:ins>
            <w:r>
              <w:t xml:space="preserve"> no </w:t>
            </w:r>
            <w:r w:rsidRPr="00987170">
              <w:rPr>
                <w:i/>
              </w:rPr>
              <w:t>software.</w:t>
            </w:r>
          </w:p>
        </w:tc>
      </w:tr>
      <w:tr w:rsidR="00C9361E" w:rsidRPr="002166BD" w14:paraId="2EE32873" w14:textId="77777777" w:rsidTr="00C9361E">
        <w:trPr>
          <w:trHeight w:val="251"/>
        </w:trPr>
        <w:tc>
          <w:tcPr>
            <w:tcW w:w="1485" w:type="pct"/>
          </w:tcPr>
          <w:p w14:paraId="44EC0DD4" w14:textId="77777777" w:rsidR="00C9361E" w:rsidRPr="002166BD" w:rsidRDefault="00C9361E" w:rsidP="00C9361E">
            <w:pPr>
              <w:tabs>
                <w:tab w:val="left" w:pos="3682"/>
              </w:tabs>
              <w:spacing w:line="240" w:lineRule="auto"/>
              <w:rPr>
                <w:i/>
              </w:rPr>
            </w:pPr>
            <w:r>
              <w:rPr>
                <w:i/>
              </w:rPr>
              <w:t>Ator P</w:t>
            </w:r>
            <w:r w:rsidRPr="002166BD">
              <w:rPr>
                <w:i/>
              </w:rPr>
              <w:t>rincipal</w:t>
            </w:r>
          </w:p>
        </w:tc>
        <w:tc>
          <w:tcPr>
            <w:tcW w:w="3515" w:type="pct"/>
          </w:tcPr>
          <w:p w14:paraId="2EDB51F0" w14:textId="49AEF083" w:rsidR="00C9361E" w:rsidRPr="002166BD" w:rsidRDefault="001A3028" w:rsidP="00C9361E">
            <w:pPr>
              <w:tabs>
                <w:tab w:val="left" w:pos="3682"/>
              </w:tabs>
              <w:spacing w:line="240" w:lineRule="auto"/>
            </w:pPr>
            <w:ins w:id="853" w:author="LUAN FIRMINO DE PAULA PEREIRA DA SILVA" w:date="2018-08-22T22:53:00Z">
              <w:r w:rsidRPr="003A13FE">
                <w:rPr>
                  <w:color w:val="FF0000"/>
                </w:rPr>
                <w:t>Comerciante</w:t>
              </w:r>
            </w:ins>
            <w:del w:id="854" w:author="LUAN FIRMINO DE PAULA PEREIRA DA SILVA" w:date="2018-08-22T22:53:00Z">
              <w:r w:rsidR="00C9361E" w:rsidDel="001A3028">
                <w:delText>Administrador</w:delText>
              </w:r>
            </w:del>
            <w:r w:rsidR="00C9361E">
              <w:t>.</w:t>
            </w:r>
          </w:p>
        </w:tc>
      </w:tr>
      <w:tr w:rsidR="00C9361E" w:rsidRPr="002166BD" w14:paraId="06FDAF58" w14:textId="77777777" w:rsidTr="00C9361E">
        <w:trPr>
          <w:trHeight w:val="265"/>
        </w:trPr>
        <w:tc>
          <w:tcPr>
            <w:tcW w:w="1485" w:type="pct"/>
          </w:tcPr>
          <w:p w14:paraId="5B938976" w14:textId="77777777" w:rsidR="00C9361E" w:rsidRPr="002166BD" w:rsidRDefault="00C9361E" w:rsidP="00C9361E">
            <w:pPr>
              <w:tabs>
                <w:tab w:val="left" w:pos="3682"/>
              </w:tabs>
              <w:spacing w:line="240" w:lineRule="auto"/>
              <w:rPr>
                <w:i/>
              </w:rPr>
            </w:pPr>
            <w:r>
              <w:rPr>
                <w:i/>
              </w:rPr>
              <w:t>Pré-Condição</w:t>
            </w:r>
          </w:p>
        </w:tc>
        <w:tc>
          <w:tcPr>
            <w:tcW w:w="3515" w:type="pct"/>
          </w:tcPr>
          <w:p w14:paraId="460D4ADC" w14:textId="77777777" w:rsidR="00C9361E" w:rsidRPr="002166BD" w:rsidRDefault="00C9361E" w:rsidP="00C9361E">
            <w:pPr>
              <w:tabs>
                <w:tab w:val="left" w:pos="3682"/>
              </w:tabs>
              <w:spacing w:line="240" w:lineRule="auto"/>
            </w:pPr>
            <w:r>
              <w:rPr>
                <w:rFonts w:cs="Arial"/>
                <w:szCs w:val="24"/>
              </w:rPr>
              <w:t>-</w:t>
            </w:r>
          </w:p>
        </w:tc>
      </w:tr>
      <w:tr w:rsidR="00C9361E" w14:paraId="38B49A72" w14:textId="77777777" w:rsidTr="00C9361E">
        <w:trPr>
          <w:trHeight w:val="251"/>
        </w:trPr>
        <w:tc>
          <w:tcPr>
            <w:tcW w:w="1485" w:type="pct"/>
          </w:tcPr>
          <w:p w14:paraId="4D3C7924" w14:textId="77777777" w:rsidR="00C9361E" w:rsidRDefault="00C9361E" w:rsidP="00C9361E">
            <w:pPr>
              <w:tabs>
                <w:tab w:val="left" w:pos="3682"/>
              </w:tabs>
              <w:spacing w:line="240" w:lineRule="auto"/>
              <w:rPr>
                <w:i/>
              </w:rPr>
            </w:pPr>
            <w:r>
              <w:rPr>
                <w:i/>
              </w:rPr>
              <w:t>Pós-Condição</w:t>
            </w:r>
          </w:p>
        </w:tc>
        <w:tc>
          <w:tcPr>
            <w:tcW w:w="3515" w:type="pct"/>
          </w:tcPr>
          <w:p w14:paraId="2400406F" w14:textId="77777777" w:rsidR="00C9361E" w:rsidRDefault="00C9361E" w:rsidP="00C9361E">
            <w:pPr>
              <w:tabs>
                <w:tab w:val="left" w:pos="3682"/>
              </w:tabs>
              <w:spacing w:line="240" w:lineRule="auto"/>
            </w:pPr>
            <w:r>
              <w:t>-</w:t>
            </w:r>
          </w:p>
        </w:tc>
      </w:tr>
      <w:tr w:rsidR="00C9361E" w:rsidRPr="00470157" w14:paraId="69DF046A" w14:textId="77777777" w:rsidTr="00033705">
        <w:tblPrEx>
          <w:tblW w:w="4794" w:type="pct"/>
          <w:tblPrExChange w:id="855" w:author="LUAN FIRMINO DE PAULA PEREIRA DA SILVA" w:date="2018-08-22T23:01:00Z">
            <w:tblPrEx>
              <w:tblW w:w="4794" w:type="pct"/>
            </w:tblPrEx>
          </w:tblPrExChange>
        </w:tblPrEx>
        <w:trPr>
          <w:trHeight w:val="2326"/>
          <w:trPrChange w:id="856" w:author="LUAN FIRMINO DE PAULA PEREIRA DA SILVA" w:date="2018-08-22T23:01:00Z">
            <w:trPr>
              <w:gridBefore w:val="1"/>
              <w:trHeight w:val="2630"/>
            </w:trPr>
          </w:trPrChange>
        </w:trPr>
        <w:tc>
          <w:tcPr>
            <w:tcW w:w="1485" w:type="pct"/>
            <w:tcPrChange w:id="857" w:author="LUAN FIRMINO DE PAULA PEREIRA DA SILVA" w:date="2018-08-22T23:01:00Z">
              <w:tcPr>
                <w:tcW w:w="1485" w:type="pct"/>
                <w:gridSpan w:val="2"/>
              </w:tcPr>
            </w:tcPrChange>
          </w:tcPr>
          <w:p w14:paraId="0395E321" w14:textId="77777777" w:rsidR="00C9361E" w:rsidRPr="002166BD" w:rsidRDefault="00C9361E" w:rsidP="00C9361E">
            <w:pPr>
              <w:tabs>
                <w:tab w:val="left" w:pos="3682"/>
              </w:tabs>
              <w:spacing w:line="240" w:lineRule="auto"/>
              <w:rPr>
                <w:i/>
              </w:rPr>
            </w:pPr>
            <w:r w:rsidRPr="002166BD">
              <w:rPr>
                <w:i/>
              </w:rPr>
              <w:t xml:space="preserve">Fluxo </w:t>
            </w:r>
            <w:r>
              <w:rPr>
                <w:i/>
              </w:rPr>
              <w:t>Normal</w:t>
            </w:r>
          </w:p>
        </w:tc>
        <w:tc>
          <w:tcPr>
            <w:tcW w:w="3515" w:type="pct"/>
            <w:tcPrChange w:id="858" w:author="LUAN FIRMINO DE PAULA PEREIRA DA SILVA" w:date="2018-08-22T23:01:00Z">
              <w:tcPr>
                <w:tcW w:w="3515" w:type="pct"/>
                <w:gridSpan w:val="2"/>
              </w:tcPr>
            </w:tcPrChange>
          </w:tcPr>
          <w:p w14:paraId="2837290E" w14:textId="47CB38B4" w:rsidR="00C9361E" w:rsidRPr="00AF049E" w:rsidRDefault="00C9361E" w:rsidP="00C9361E">
            <w:pPr>
              <w:spacing w:line="240" w:lineRule="auto"/>
              <w:rPr>
                <w:rFonts w:cs="Arial"/>
                <w:szCs w:val="24"/>
              </w:rPr>
            </w:pPr>
            <w:r w:rsidRPr="00D75AAF">
              <w:rPr>
                <w:rFonts w:cs="Arial"/>
                <w:szCs w:val="24"/>
              </w:rPr>
              <w:t>Incluir</w:t>
            </w:r>
            <w:ins w:id="859" w:author="LUAN FIRMINO DE PAULA PEREIRA DA SILVA" w:date="2018-08-22T22:52:00Z">
              <w:r w:rsidR="001A3028">
                <w:rPr>
                  <w:rFonts w:cs="Arial"/>
                  <w:szCs w:val="24"/>
                </w:rPr>
                <w:t>:</w:t>
              </w:r>
            </w:ins>
            <w:del w:id="860" w:author="LUAN FIRMINO DE PAULA PEREIRA DA SILVA" w:date="2018-08-22T22:52:00Z">
              <w:r w:rsidRPr="00D75AAF" w:rsidDel="001A3028">
                <w:rPr>
                  <w:rFonts w:cs="Arial"/>
                  <w:szCs w:val="24"/>
                </w:rPr>
                <w:delText>.</w:delText>
              </w:r>
            </w:del>
          </w:p>
          <w:p w14:paraId="672EBD2C" w14:textId="7CF52344" w:rsidR="00C9361E" w:rsidRPr="00AF049E" w:rsidRDefault="00C9361E" w:rsidP="00C9361E">
            <w:pPr>
              <w:spacing w:line="240" w:lineRule="auto"/>
              <w:rPr>
                <w:rFonts w:cs="Arial"/>
                <w:szCs w:val="24"/>
              </w:rPr>
            </w:pPr>
            <w:r w:rsidRPr="00D75AAF">
              <w:rPr>
                <w:rFonts w:cs="Arial"/>
                <w:szCs w:val="24"/>
              </w:rPr>
              <w:t xml:space="preserve">         1. </w:t>
            </w:r>
            <w:ins w:id="861" w:author="LUAN FIRMINO DE PAULA PEREIRA DA SILVA" w:date="2018-08-22T22:53:00Z">
              <w:r w:rsidR="001A3028">
                <w:rPr>
                  <w:rFonts w:cs="Arial"/>
                  <w:szCs w:val="24"/>
                </w:rPr>
                <w:t>Insere os dados requeridos</w:t>
              </w:r>
            </w:ins>
            <w:del w:id="862" w:author="LUAN FIRMINO DE PAULA PEREIRA DA SILVA" w:date="2018-08-22T22:53:00Z">
              <w:r w:rsidRPr="00D75AAF" w:rsidDel="001A3028">
                <w:rPr>
                  <w:rFonts w:cs="Arial"/>
                  <w:szCs w:val="24"/>
                </w:rPr>
                <w:delText>Dados da categoria</w:delText>
              </w:r>
            </w:del>
            <w:ins w:id="863" w:author="LUAN FIRMINO DE PAULA PEREIRA DA SILVA" w:date="2018-08-22T22:53:00Z">
              <w:r w:rsidR="001A3028">
                <w:rPr>
                  <w:rFonts w:cs="Arial"/>
                  <w:szCs w:val="24"/>
                </w:rPr>
                <w:t>;</w:t>
              </w:r>
            </w:ins>
            <w:del w:id="864" w:author="LUAN FIRMINO DE PAULA PEREIRA DA SILVA" w:date="2018-08-22T22:53:00Z">
              <w:r w:rsidRPr="00D75AAF" w:rsidDel="001A3028">
                <w:rPr>
                  <w:rFonts w:cs="Arial"/>
                  <w:szCs w:val="24"/>
                </w:rPr>
                <w:delText>.</w:delText>
              </w:r>
            </w:del>
          </w:p>
          <w:p w14:paraId="071C3EF1" w14:textId="4F8D5B51" w:rsidR="00C9361E" w:rsidRPr="00AF049E" w:rsidRDefault="00C9361E" w:rsidP="00C9361E">
            <w:pPr>
              <w:spacing w:line="240" w:lineRule="auto"/>
              <w:rPr>
                <w:rFonts w:cs="Arial"/>
                <w:szCs w:val="24"/>
              </w:rPr>
            </w:pPr>
            <w:r w:rsidRPr="00D75AAF">
              <w:rPr>
                <w:rFonts w:cs="Arial"/>
                <w:szCs w:val="24"/>
              </w:rPr>
              <w:t xml:space="preserve">         2. </w:t>
            </w:r>
            <w:del w:id="865" w:author="LUAN FIRMINO DE PAULA PEREIRA DA SILVA" w:date="2018-08-22T22:53:00Z">
              <w:r w:rsidRPr="00D75AAF" w:rsidDel="001A3028">
                <w:rPr>
                  <w:rFonts w:cs="Arial"/>
                  <w:szCs w:val="24"/>
                </w:rPr>
                <w:delText>O administrador c</w:delText>
              </w:r>
            </w:del>
            <w:ins w:id="866" w:author="LUAN FIRMINO DE PAULA PEREIRA DA SILVA" w:date="2018-08-22T22:53:00Z">
              <w:r w:rsidR="001A3028">
                <w:rPr>
                  <w:rFonts w:cs="Arial"/>
                  <w:szCs w:val="24"/>
                </w:rPr>
                <w:t>C</w:t>
              </w:r>
            </w:ins>
            <w:r w:rsidRPr="00D75AAF">
              <w:rPr>
                <w:rFonts w:cs="Arial"/>
                <w:szCs w:val="24"/>
              </w:rPr>
              <w:t>onfirma a inclusão</w:t>
            </w:r>
            <w:ins w:id="867" w:author="LUAN FIRMINO DE PAULA PEREIRA DA SILVA" w:date="2018-08-22T22:53:00Z">
              <w:r w:rsidR="001A3028">
                <w:rPr>
                  <w:rFonts w:cs="Arial"/>
                  <w:szCs w:val="24"/>
                </w:rPr>
                <w:t>;</w:t>
              </w:r>
            </w:ins>
          </w:p>
          <w:p w14:paraId="61A763FD" w14:textId="2A975B45" w:rsidR="00C9361E" w:rsidRPr="00AF049E" w:rsidRDefault="00C9361E" w:rsidP="00C9361E">
            <w:pPr>
              <w:spacing w:line="240" w:lineRule="auto"/>
              <w:rPr>
                <w:rFonts w:cs="Arial"/>
                <w:szCs w:val="24"/>
              </w:rPr>
            </w:pPr>
            <w:r w:rsidRPr="00D75AAF">
              <w:rPr>
                <w:rFonts w:cs="Arial"/>
                <w:szCs w:val="24"/>
              </w:rPr>
              <w:t xml:space="preserve">         3. </w:t>
            </w:r>
            <w:ins w:id="868" w:author="LUAN FIRMINO DE PAULA PEREIRA DA SILVA" w:date="2018-08-22T22:57:00Z">
              <w:r w:rsidR="00C0090A">
                <w:rPr>
                  <w:rFonts w:cs="Arial"/>
                  <w:szCs w:val="24"/>
                </w:rPr>
                <w:t xml:space="preserve">Exibe mensagem: </w:t>
              </w:r>
            </w:ins>
            <w:r w:rsidRPr="00D75AAF">
              <w:rPr>
                <w:rFonts w:cs="Arial"/>
                <w:szCs w:val="24"/>
              </w:rPr>
              <w:t>Cadastro feito com sucesso.</w:t>
            </w:r>
          </w:p>
          <w:p w14:paraId="6DB3C2D7" w14:textId="5A4B3784" w:rsidR="00C9361E" w:rsidRPr="00AF049E" w:rsidRDefault="00C9361E" w:rsidP="00C9361E">
            <w:pPr>
              <w:spacing w:line="240" w:lineRule="auto"/>
              <w:rPr>
                <w:rFonts w:cs="Arial"/>
                <w:szCs w:val="24"/>
              </w:rPr>
            </w:pPr>
            <w:r w:rsidRPr="00D75AAF">
              <w:rPr>
                <w:rFonts w:cs="Arial"/>
                <w:szCs w:val="24"/>
              </w:rPr>
              <w:t>Alterar</w:t>
            </w:r>
            <w:ins w:id="869" w:author="LUAN FIRMINO DE PAULA PEREIRA DA SILVA" w:date="2018-08-22T22:52:00Z">
              <w:r w:rsidR="001A3028">
                <w:rPr>
                  <w:rFonts w:cs="Arial"/>
                  <w:szCs w:val="24"/>
                </w:rPr>
                <w:t>:</w:t>
              </w:r>
            </w:ins>
          </w:p>
          <w:p w14:paraId="24469B75" w14:textId="5E6B59CC" w:rsidR="00C9361E" w:rsidRPr="00AF049E" w:rsidRDefault="00C9361E" w:rsidP="00C9361E">
            <w:pPr>
              <w:spacing w:line="240" w:lineRule="auto"/>
              <w:rPr>
                <w:rFonts w:cs="Arial"/>
                <w:szCs w:val="24"/>
              </w:rPr>
            </w:pPr>
            <w:r w:rsidRPr="00D75AAF">
              <w:rPr>
                <w:rFonts w:cs="Arial"/>
                <w:szCs w:val="24"/>
              </w:rPr>
              <w:t xml:space="preserve">         1. Alterar </w:t>
            </w:r>
            <w:del w:id="870" w:author="LUAN FIRMINO DE PAULA PEREIRA DA SILVA" w:date="2018-08-22T22:58:00Z">
              <w:r w:rsidRPr="00D75AAF" w:rsidDel="0087435C">
                <w:rPr>
                  <w:rFonts w:cs="Arial"/>
                  <w:szCs w:val="24"/>
                </w:rPr>
                <w:delText>as informações referentes a categoria</w:delText>
              </w:r>
            </w:del>
            <w:ins w:id="871" w:author="LUAN FIRMINO DE PAULA PEREIRA DA SILVA" w:date="2018-08-22T22:58:00Z">
              <w:r w:rsidR="0087435C">
                <w:rPr>
                  <w:rFonts w:cs="Arial"/>
                  <w:szCs w:val="24"/>
                </w:rPr>
                <w:t>os campos permitidos</w:t>
              </w:r>
            </w:ins>
            <w:ins w:id="872" w:author="LUAN FIRMINO DE PAULA PEREIRA DA SILVA" w:date="2018-08-22T22:59:00Z">
              <w:r w:rsidR="0087435C">
                <w:rPr>
                  <w:rFonts w:cs="Arial"/>
                  <w:szCs w:val="24"/>
                </w:rPr>
                <w:t>;</w:t>
              </w:r>
            </w:ins>
            <w:del w:id="873" w:author="LUAN FIRMINO DE PAULA PEREIRA DA SILVA" w:date="2018-08-22T22:59:00Z">
              <w:r w:rsidRPr="00D75AAF" w:rsidDel="0087435C">
                <w:rPr>
                  <w:rFonts w:cs="Arial"/>
                  <w:szCs w:val="24"/>
                </w:rPr>
                <w:delText>.</w:delText>
              </w:r>
            </w:del>
          </w:p>
          <w:p w14:paraId="43C699F7" w14:textId="3AEAD7F3" w:rsidR="00C9361E" w:rsidRDefault="00C9361E" w:rsidP="00C9361E">
            <w:pPr>
              <w:spacing w:line="240" w:lineRule="auto"/>
              <w:rPr>
                <w:ins w:id="874" w:author="LUAN FIRMINO DE PAULA PEREIRA DA SILVA" w:date="2018-08-22T22:58:00Z"/>
                <w:rFonts w:cs="Arial"/>
                <w:szCs w:val="24"/>
              </w:rPr>
            </w:pPr>
            <w:r w:rsidRPr="00D75AAF">
              <w:rPr>
                <w:rFonts w:cs="Arial"/>
                <w:szCs w:val="24"/>
              </w:rPr>
              <w:t xml:space="preserve">         2.</w:t>
            </w:r>
            <w:r>
              <w:rPr>
                <w:rFonts w:cs="Arial"/>
                <w:szCs w:val="24"/>
              </w:rPr>
              <w:t xml:space="preserve"> </w:t>
            </w:r>
            <w:del w:id="875" w:author="LUAN FIRMINO DE PAULA PEREIRA DA SILVA" w:date="2018-08-22T22:58:00Z">
              <w:r w:rsidRPr="00D75AAF" w:rsidDel="0087435C">
                <w:rPr>
                  <w:rFonts w:cs="Arial"/>
                  <w:szCs w:val="24"/>
                </w:rPr>
                <w:delText>O administrador c</w:delText>
              </w:r>
            </w:del>
            <w:ins w:id="876" w:author="LUAN FIRMINO DE PAULA PEREIRA DA SILVA" w:date="2018-08-22T22:58:00Z">
              <w:r w:rsidR="0087435C">
                <w:rPr>
                  <w:rFonts w:cs="Arial"/>
                  <w:szCs w:val="24"/>
                </w:rPr>
                <w:t>C</w:t>
              </w:r>
            </w:ins>
            <w:r w:rsidRPr="00D75AAF">
              <w:rPr>
                <w:rFonts w:cs="Arial"/>
                <w:szCs w:val="24"/>
              </w:rPr>
              <w:t>onfirma a alteração</w:t>
            </w:r>
            <w:ins w:id="877" w:author="LUAN FIRMINO DE PAULA PEREIRA DA SILVA" w:date="2018-08-22T22:59:00Z">
              <w:r w:rsidR="0087435C">
                <w:rPr>
                  <w:rFonts w:cs="Arial"/>
                  <w:szCs w:val="24"/>
                </w:rPr>
                <w:t>;</w:t>
              </w:r>
            </w:ins>
            <w:del w:id="878" w:author="LUAN FIRMINO DE PAULA PEREIRA DA SILVA" w:date="2018-08-22T22:59:00Z">
              <w:r w:rsidRPr="00D75AAF" w:rsidDel="0087435C">
                <w:rPr>
                  <w:rFonts w:cs="Arial"/>
                  <w:szCs w:val="24"/>
                </w:rPr>
                <w:delText>.</w:delText>
              </w:r>
            </w:del>
          </w:p>
          <w:p w14:paraId="74F993E8" w14:textId="35360331" w:rsidR="0087435C" w:rsidRPr="00AF049E" w:rsidDel="00033705" w:rsidRDefault="0087435C" w:rsidP="00C9361E">
            <w:pPr>
              <w:spacing w:line="240" w:lineRule="auto"/>
              <w:rPr>
                <w:del w:id="879" w:author="LUAN FIRMINO DE PAULA PEREIRA DA SILVA" w:date="2018-08-22T23:01:00Z"/>
                <w:rFonts w:cs="Arial"/>
                <w:szCs w:val="24"/>
              </w:rPr>
            </w:pPr>
            <w:ins w:id="880" w:author="LUAN FIRMINO DE PAULA PEREIRA DA SILVA" w:date="2018-08-22T22:58:00Z">
              <w:r>
                <w:rPr>
                  <w:rFonts w:cs="Arial"/>
                  <w:szCs w:val="24"/>
                </w:rPr>
                <w:t xml:space="preserve">         3.</w:t>
              </w:r>
            </w:ins>
            <w:ins w:id="881" w:author="LUAN FIRMINO DE PAULA PEREIRA DA SILVA" w:date="2018-08-22T22:59:00Z">
              <w:r>
                <w:rPr>
                  <w:rFonts w:cs="Arial"/>
                  <w:szCs w:val="24"/>
                </w:rPr>
                <w:t xml:space="preserve"> Exime mensagem: Alteração Concluída.</w:t>
              </w:r>
            </w:ins>
          </w:p>
          <w:p w14:paraId="350D76FE" w14:textId="719FB773" w:rsidR="00C9361E" w:rsidRPr="00AF049E" w:rsidDel="00033705" w:rsidRDefault="00C9361E" w:rsidP="00C9361E">
            <w:pPr>
              <w:spacing w:line="240" w:lineRule="auto"/>
              <w:rPr>
                <w:del w:id="882" w:author="LUAN FIRMINO DE PAULA PEREIRA DA SILVA" w:date="2018-08-22T23:01:00Z"/>
                <w:rFonts w:cs="Arial"/>
                <w:szCs w:val="24"/>
              </w:rPr>
            </w:pPr>
            <w:del w:id="883" w:author="LUAN FIRMINO DE PAULA PEREIRA DA SILVA" w:date="2018-08-22T23:01:00Z">
              <w:r w:rsidRPr="00D75AAF" w:rsidDel="00033705">
                <w:rPr>
                  <w:rFonts w:cs="Arial"/>
                  <w:szCs w:val="24"/>
                </w:rPr>
                <w:delText>Excluir</w:delText>
              </w:r>
            </w:del>
          </w:p>
          <w:p w14:paraId="609AB514" w14:textId="178939F0" w:rsidR="00C9361E" w:rsidRPr="00AF049E" w:rsidDel="00033705" w:rsidRDefault="00C9361E" w:rsidP="00C9361E">
            <w:pPr>
              <w:spacing w:line="240" w:lineRule="auto"/>
              <w:rPr>
                <w:del w:id="884" w:author="LUAN FIRMINO DE PAULA PEREIRA DA SILVA" w:date="2018-08-22T23:01:00Z"/>
                <w:rFonts w:cs="Arial"/>
                <w:szCs w:val="24"/>
              </w:rPr>
            </w:pPr>
            <w:del w:id="885" w:author="LUAN FIRMINO DE PAULA PEREIRA DA SILVA" w:date="2018-08-22T23:01:00Z">
              <w:r w:rsidRPr="00D75AAF" w:rsidDel="00033705">
                <w:rPr>
                  <w:rFonts w:cs="Arial"/>
                  <w:szCs w:val="24"/>
                </w:rPr>
                <w:delText xml:space="preserve">         1. Excluir informações referentes a categoria.</w:delText>
              </w:r>
            </w:del>
          </w:p>
          <w:p w14:paraId="2A21B30F" w14:textId="091049D6" w:rsidR="00C9361E" w:rsidRPr="00470157" w:rsidRDefault="00C9361E">
            <w:pPr>
              <w:spacing w:line="240" w:lineRule="auto"/>
              <w:rPr>
                <w:rFonts w:cs="Arial"/>
                <w:szCs w:val="24"/>
              </w:rPr>
              <w:pPrChange w:id="886" w:author="LUAN FIRMINO DE PAULA PEREIRA DA SILVA" w:date="2018-08-22T23:01:00Z">
                <w:pPr>
                  <w:framePr w:hSpace="141" w:wrap="around" w:vAnchor="text" w:hAnchor="margin" w:xAlign="center" w:y="-330"/>
                  <w:tabs>
                    <w:tab w:val="left" w:pos="3682"/>
                  </w:tabs>
                  <w:spacing w:line="240" w:lineRule="auto"/>
                  <w:suppressOverlap/>
                </w:pPr>
              </w:pPrChange>
            </w:pPr>
            <w:del w:id="887" w:author="LUAN FIRMINO DE PAULA PEREIRA DA SILVA" w:date="2018-08-22T23:01:00Z">
              <w:r w:rsidRPr="00D75AAF" w:rsidDel="00033705">
                <w:rPr>
                  <w:rFonts w:cs="Arial"/>
                  <w:szCs w:val="24"/>
                </w:rPr>
                <w:delText xml:space="preserve">         2. Confirma a exclusão da categoria.</w:delText>
              </w:r>
            </w:del>
          </w:p>
        </w:tc>
      </w:tr>
      <w:tr w:rsidR="00C9361E" w:rsidRPr="002166BD" w14:paraId="3A3A6E4D" w14:textId="77777777" w:rsidTr="00033705">
        <w:tblPrEx>
          <w:tblW w:w="4794" w:type="pct"/>
          <w:tblPrExChange w:id="888" w:author="LUAN FIRMINO DE PAULA PEREIRA DA SILVA" w:date="2018-08-22T23:02:00Z">
            <w:tblPrEx>
              <w:tblW w:w="4794" w:type="pct"/>
            </w:tblPrEx>
          </w:tblPrExChange>
        </w:tblPrEx>
        <w:trPr>
          <w:trHeight w:val="2402"/>
          <w:trPrChange w:id="889" w:author="LUAN FIRMINO DE PAULA PEREIRA DA SILVA" w:date="2018-08-22T23:02:00Z">
            <w:trPr>
              <w:gridBefore w:val="1"/>
              <w:trHeight w:val="2617"/>
            </w:trPr>
          </w:trPrChange>
        </w:trPr>
        <w:tc>
          <w:tcPr>
            <w:tcW w:w="1485" w:type="pct"/>
            <w:tcPrChange w:id="890" w:author="LUAN FIRMINO DE PAULA PEREIRA DA SILVA" w:date="2018-08-22T23:02:00Z">
              <w:tcPr>
                <w:tcW w:w="1485" w:type="pct"/>
                <w:gridSpan w:val="2"/>
              </w:tcPr>
            </w:tcPrChange>
          </w:tcPr>
          <w:p w14:paraId="2BB938AA" w14:textId="77777777" w:rsidR="00C9361E" w:rsidRPr="002166BD" w:rsidRDefault="00C9361E" w:rsidP="00C9361E">
            <w:pPr>
              <w:tabs>
                <w:tab w:val="left" w:pos="3682"/>
              </w:tabs>
              <w:spacing w:line="240" w:lineRule="auto"/>
              <w:rPr>
                <w:i/>
              </w:rPr>
            </w:pPr>
            <w:r>
              <w:rPr>
                <w:i/>
              </w:rPr>
              <w:t>Fluxo Alternativo</w:t>
            </w:r>
          </w:p>
        </w:tc>
        <w:tc>
          <w:tcPr>
            <w:tcW w:w="3515" w:type="pct"/>
            <w:tcPrChange w:id="891" w:author="LUAN FIRMINO DE PAULA PEREIRA DA SILVA" w:date="2018-08-22T23:02:00Z">
              <w:tcPr>
                <w:tcW w:w="3515" w:type="pct"/>
                <w:gridSpan w:val="2"/>
              </w:tcPr>
            </w:tcPrChange>
          </w:tcPr>
          <w:p w14:paraId="7BBFA9A5" w14:textId="5758EB8F" w:rsidR="00C9361E" w:rsidRPr="00AF049E" w:rsidRDefault="00C9361E" w:rsidP="00C9361E">
            <w:pPr>
              <w:spacing w:line="240" w:lineRule="auto"/>
              <w:rPr>
                <w:rFonts w:cs="Arial"/>
                <w:szCs w:val="24"/>
              </w:rPr>
            </w:pPr>
            <w:r w:rsidRPr="00D75AAF">
              <w:rPr>
                <w:rFonts w:cs="Arial"/>
                <w:szCs w:val="24"/>
              </w:rPr>
              <w:t>Incluir</w:t>
            </w:r>
            <w:ins w:id="892" w:author="LUAN FIRMINO DE PAULA PEREIRA DA SILVA" w:date="2018-08-22T23:01:00Z">
              <w:r w:rsidR="00033705">
                <w:rPr>
                  <w:rFonts w:cs="Arial"/>
                  <w:szCs w:val="24"/>
                </w:rPr>
                <w:t>:</w:t>
              </w:r>
            </w:ins>
          </w:p>
          <w:p w14:paraId="02DC219F" w14:textId="77777777" w:rsidR="00C9361E" w:rsidRPr="00AF049E" w:rsidRDefault="00C9361E" w:rsidP="00C9361E">
            <w:pPr>
              <w:spacing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        1.1. </w:t>
            </w:r>
            <w:r w:rsidRPr="00D75AAF">
              <w:rPr>
                <w:rFonts w:cs="Arial"/>
                <w:szCs w:val="24"/>
              </w:rPr>
              <w:t>Categoria já cadastrada.</w:t>
            </w:r>
          </w:p>
          <w:p w14:paraId="52027BD8" w14:textId="77777777" w:rsidR="00C9361E" w:rsidRPr="00AF049E" w:rsidRDefault="00C9361E" w:rsidP="00C9361E">
            <w:pPr>
              <w:spacing w:line="240" w:lineRule="auto"/>
              <w:rPr>
                <w:rFonts w:cs="Arial"/>
                <w:szCs w:val="24"/>
              </w:rPr>
            </w:pPr>
            <w:r w:rsidRPr="00D75AAF">
              <w:rPr>
                <w:rFonts w:cs="Arial"/>
                <w:szCs w:val="24"/>
              </w:rPr>
              <w:t xml:space="preserve">        2.1. Há dados não preenchidos voltar ao item não preenchido.</w:t>
            </w:r>
          </w:p>
          <w:p w14:paraId="4455F852" w14:textId="77777777" w:rsidR="00C9361E" w:rsidRPr="00AF049E" w:rsidRDefault="00C9361E" w:rsidP="00C9361E">
            <w:pPr>
              <w:spacing w:line="240" w:lineRule="auto"/>
              <w:ind w:left="425"/>
              <w:rPr>
                <w:rFonts w:cs="Arial"/>
                <w:szCs w:val="24"/>
              </w:rPr>
            </w:pPr>
            <w:r w:rsidRPr="00D75AAF">
              <w:rPr>
                <w:rFonts w:cs="Arial"/>
                <w:szCs w:val="24"/>
              </w:rPr>
              <w:t>3.1.  Inclusão não efetuada por erro no cadastro.</w:t>
            </w:r>
          </w:p>
          <w:p w14:paraId="31242D05" w14:textId="0951A598" w:rsidR="00C9361E" w:rsidRPr="00AF049E" w:rsidRDefault="00C9361E" w:rsidP="00C9361E">
            <w:pPr>
              <w:spacing w:line="240" w:lineRule="auto"/>
              <w:rPr>
                <w:rFonts w:cs="Arial"/>
                <w:szCs w:val="24"/>
              </w:rPr>
            </w:pPr>
            <w:r w:rsidRPr="00D75AAF">
              <w:rPr>
                <w:rFonts w:cs="Arial"/>
                <w:szCs w:val="24"/>
              </w:rPr>
              <w:t>Alterar</w:t>
            </w:r>
            <w:ins w:id="893" w:author="LUAN FIRMINO DE PAULA PEREIRA DA SILVA" w:date="2018-08-22T23:01:00Z">
              <w:r w:rsidR="00033705">
                <w:rPr>
                  <w:rFonts w:cs="Arial"/>
                  <w:szCs w:val="24"/>
                </w:rPr>
                <w:t>:</w:t>
              </w:r>
            </w:ins>
          </w:p>
          <w:p w14:paraId="53DFDA61" w14:textId="77777777" w:rsidR="00C9361E" w:rsidRPr="00AF049E" w:rsidRDefault="00C9361E" w:rsidP="00C9361E">
            <w:pPr>
              <w:spacing w:line="240" w:lineRule="auto"/>
              <w:rPr>
                <w:rFonts w:cs="Arial"/>
                <w:szCs w:val="24"/>
              </w:rPr>
            </w:pPr>
            <w:r w:rsidRPr="00D75AAF">
              <w:rPr>
                <w:rFonts w:cs="Arial"/>
                <w:szCs w:val="24"/>
              </w:rPr>
              <w:t xml:space="preserve">         1.1. Categoria não cadastrada.</w:t>
            </w:r>
          </w:p>
          <w:p w14:paraId="4DC9929B" w14:textId="77777777" w:rsidR="00C9361E" w:rsidRPr="00AF049E" w:rsidDel="00033705" w:rsidRDefault="00C9361E" w:rsidP="00C9361E">
            <w:pPr>
              <w:spacing w:line="240" w:lineRule="auto"/>
              <w:rPr>
                <w:del w:id="894" w:author="LUAN FIRMINO DE PAULA PEREIRA DA SILVA" w:date="2018-08-22T23:02:00Z"/>
                <w:rFonts w:cs="Arial"/>
                <w:szCs w:val="24"/>
              </w:rPr>
            </w:pPr>
            <w:r w:rsidRPr="00D75AAF">
              <w:rPr>
                <w:rFonts w:cs="Arial"/>
                <w:szCs w:val="24"/>
              </w:rPr>
              <w:t xml:space="preserve">         2.1. Alteração cancelada.</w:t>
            </w:r>
          </w:p>
          <w:p w14:paraId="490A1634" w14:textId="5A4B49B5" w:rsidR="00C9361E" w:rsidRPr="00AF049E" w:rsidDel="00033705" w:rsidRDefault="00C9361E" w:rsidP="00C9361E">
            <w:pPr>
              <w:spacing w:line="240" w:lineRule="auto"/>
              <w:rPr>
                <w:del w:id="895" w:author="LUAN FIRMINO DE PAULA PEREIRA DA SILVA" w:date="2018-08-22T23:02:00Z"/>
                <w:rFonts w:cs="Arial"/>
                <w:szCs w:val="24"/>
              </w:rPr>
            </w:pPr>
            <w:del w:id="896" w:author="LUAN FIRMINO DE PAULA PEREIRA DA SILVA" w:date="2018-08-22T23:02:00Z">
              <w:r w:rsidRPr="00D75AAF" w:rsidDel="00033705">
                <w:rPr>
                  <w:rFonts w:cs="Arial"/>
                  <w:szCs w:val="24"/>
                </w:rPr>
                <w:delText>Excluir</w:delText>
              </w:r>
            </w:del>
          </w:p>
          <w:p w14:paraId="2302B730" w14:textId="77777777" w:rsidR="00C9361E" w:rsidRPr="002166BD" w:rsidRDefault="00C9361E">
            <w:pPr>
              <w:spacing w:line="240" w:lineRule="auto"/>
              <w:pPrChange w:id="897" w:author="LUAN FIRMINO DE PAULA PEREIRA DA SILVA" w:date="2018-08-22T23:02:00Z">
                <w:pPr>
                  <w:framePr w:hSpace="141" w:wrap="around" w:vAnchor="text" w:hAnchor="margin" w:xAlign="center" w:y="-330"/>
                  <w:tabs>
                    <w:tab w:val="left" w:pos="3682"/>
                  </w:tabs>
                  <w:spacing w:line="240" w:lineRule="auto"/>
                  <w:suppressOverlap/>
                </w:pPr>
              </w:pPrChange>
            </w:pPr>
            <w:r w:rsidRPr="00D75AAF">
              <w:rPr>
                <w:rFonts w:cs="Arial"/>
                <w:szCs w:val="24"/>
              </w:rPr>
              <w:t xml:space="preserve">          2.1. Exclusão cancelada</w:t>
            </w:r>
          </w:p>
        </w:tc>
      </w:tr>
      <w:tr w:rsidR="00C9361E" w:rsidRPr="002166BD" w14:paraId="135A122E" w14:textId="77777777" w:rsidTr="00C9361E">
        <w:trPr>
          <w:trHeight w:val="251"/>
        </w:trPr>
        <w:tc>
          <w:tcPr>
            <w:tcW w:w="1485" w:type="pct"/>
          </w:tcPr>
          <w:p w14:paraId="6EA64CD9" w14:textId="77777777" w:rsidR="00C9361E" w:rsidRPr="002166BD" w:rsidRDefault="00C9361E" w:rsidP="00C9361E">
            <w:pPr>
              <w:tabs>
                <w:tab w:val="left" w:pos="3682"/>
              </w:tabs>
              <w:spacing w:line="240" w:lineRule="auto"/>
              <w:rPr>
                <w:i/>
              </w:rPr>
            </w:pPr>
            <w:r>
              <w:rPr>
                <w:i/>
              </w:rPr>
              <w:t>Nota</w:t>
            </w:r>
          </w:p>
        </w:tc>
        <w:tc>
          <w:tcPr>
            <w:tcW w:w="3515" w:type="pct"/>
          </w:tcPr>
          <w:p w14:paraId="7CDF089B" w14:textId="77777777" w:rsidR="00C9361E" w:rsidRPr="002166BD" w:rsidRDefault="00C9361E" w:rsidP="00C9361E">
            <w:pPr>
              <w:tabs>
                <w:tab w:val="left" w:pos="3682"/>
              </w:tabs>
              <w:spacing w:line="240" w:lineRule="auto"/>
            </w:pPr>
            <w:r>
              <w:t>-</w:t>
            </w:r>
          </w:p>
        </w:tc>
      </w:tr>
    </w:tbl>
    <w:p w14:paraId="01782989" w14:textId="77777777" w:rsidR="00D66634" w:rsidRDefault="00D66634" w:rsidP="003901B3">
      <w:pPr>
        <w:tabs>
          <w:tab w:val="left" w:pos="3682"/>
        </w:tabs>
      </w:pPr>
    </w:p>
    <w:p w14:paraId="79DE106F" w14:textId="77777777" w:rsidR="00A60C7B" w:rsidDel="00033705" w:rsidRDefault="00A60C7B" w:rsidP="003901B3">
      <w:pPr>
        <w:tabs>
          <w:tab w:val="left" w:pos="3682"/>
        </w:tabs>
        <w:rPr>
          <w:del w:id="898" w:author="LUAN FIRMINO DE PAULA PEREIRA DA SILVA" w:date="2018-08-22T23:02:00Z"/>
        </w:rPr>
      </w:pPr>
    </w:p>
    <w:p w14:paraId="57295DD9" w14:textId="77777777" w:rsidR="00A60C7B" w:rsidRDefault="00A60C7B" w:rsidP="003901B3">
      <w:pPr>
        <w:tabs>
          <w:tab w:val="left" w:pos="3682"/>
        </w:tabs>
      </w:pPr>
    </w:p>
    <w:p w14:paraId="69022605" w14:textId="77777777" w:rsidR="00A60C7B" w:rsidRDefault="00A60C7B" w:rsidP="003901B3">
      <w:pPr>
        <w:tabs>
          <w:tab w:val="left" w:pos="3682"/>
        </w:tabs>
      </w:pPr>
    </w:p>
    <w:p w14:paraId="12798601" w14:textId="77777777" w:rsidR="00A60C7B" w:rsidRDefault="00A60C7B" w:rsidP="003901B3">
      <w:pPr>
        <w:tabs>
          <w:tab w:val="left" w:pos="3682"/>
        </w:tabs>
      </w:pPr>
    </w:p>
    <w:p w14:paraId="5B169553" w14:textId="77777777" w:rsidR="00244113" w:rsidRDefault="00D66634" w:rsidP="00244113">
      <w:pPr>
        <w:keepNext/>
        <w:tabs>
          <w:tab w:val="left" w:pos="3682"/>
        </w:tabs>
        <w:jc w:val="center"/>
      </w:pPr>
      <w:r>
        <w:rPr>
          <w:noProof/>
          <w:lang w:eastAsia="pt-BR"/>
        </w:rPr>
        <w:drawing>
          <wp:inline distT="0" distB="0" distL="0" distR="0" wp14:anchorId="6912DBD4" wp14:editId="13884DD1">
            <wp:extent cx="4200211" cy="2337509"/>
            <wp:effectExtent l="19050" t="0" r="0" b="0"/>
            <wp:docPr id="3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613" cy="2337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B7D81" w14:textId="356165F0" w:rsidR="00D66634" w:rsidRDefault="00244113" w:rsidP="00A60C7B">
      <w:pPr>
        <w:pStyle w:val="Legenda"/>
      </w:pPr>
      <w:bookmarkStart w:id="899" w:name="_Toc516513688"/>
      <w:r>
        <w:t xml:space="preserve">Figura </w:t>
      </w:r>
      <w:r w:rsidR="00721A43">
        <w:rPr>
          <w:noProof/>
        </w:rPr>
        <w:fldChar w:fldCharType="begin"/>
      </w:r>
      <w:r w:rsidR="00721A43">
        <w:rPr>
          <w:noProof/>
        </w:rPr>
        <w:instrText xml:space="preserve"> SEQ Figura \* ARABIC </w:instrText>
      </w:r>
      <w:r w:rsidR="00721A43">
        <w:rPr>
          <w:noProof/>
        </w:rPr>
        <w:fldChar w:fldCharType="separate"/>
      </w:r>
      <w:ins w:id="900" w:author="LUAN FIRMINO DE PAULA PEREIRA DA SILVA" w:date="2018-08-22T21:00:00Z">
        <w:r w:rsidR="00E4371C">
          <w:rPr>
            <w:noProof/>
          </w:rPr>
          <w:t>5</w:t>
        </w:r>
      </w:ins>
      <w:del w:id="901" w:author="LUAN FIRMINO DE PAULA PEREIRA DA SILVA" w:date="2018-08-22T21:00:00Z">
        <w:r w:rsidR="007A5572" w:rsidDel="00E4371C">
          <w:rPr>
            <w:noProof/>
          </w:rPr>
          <w:delText>11</w:delText>
        </w:r>
      </w:del>
      <w:r w:rsidR="00721A43">
        <w:rPr>
          <w:noProof/>
        </w:rPr>
        <w:fldChar w:fldCharType="end"/>
      </w:r>
      <w:r>
        <w:t>-</w:t>
      </w:r>
      <w:r w:rsidRPr="00244113">
        <w:t xml:space="preserve"> </w:t>
      </w:r>
      <w:r w:rsidRPr="002166BD">
        <w:t xml:space="preserve">Diagrama de caso de uso: </w:t>
      </w:r>
      <w:r>
        <w:t>cadastrar produto.</w:t>
      </w:r>
      <w:bookmarkEnd w:id="899"/>
    </w:p>
    <w:p w14:paraId="12BA6401" w14:textId="77777777" w:rsidR="008654E8" w:rsidRDefault="008654E8" w:rsidP="00244113">
      <w:pPr>
        <w:tabs>
          <w:tab w:val="left" w:pos="3682"/>
        </w:tabs>
      </w:pPr>
    </w:p>
    <w:p w14:paraId="139B3F4D" w14:textId="77777777" w:rsidR="00E45A53" w:rsidRDefault="00E45A53" w:rsidP="008654E8">
      <w:pPr>
        <w:tabs>
          <w:tab w:val="left" w:pos="3682"/>
        </w:tabs>
        <w:jc w:val="center"/>
      </w:pPr>
    </w:p>
    <w:tbl>
      <w:tblPr>
        <w:tblStyle w:val="Tabelacomgrade"/>
        <w:tblpPr w:leftFromText="141" w:rightFromText="141" w:vertAnchor="text" w:horzAnchor="page" w:tblpX="1573" w:tblpY="-130"/>
        <w:tblOverlap w:val="never"/>
        <w:tblW w:w="5000" w:type="pct"/>
        <w:tblLook w:val="04A0" w:firstRow="1" w:lastRow="0" w:firstColumn="1" w:lastColumn="0" w:noHBand="0" w:noVBand="1"/>
      </w:tblPr>
      <w:tblGrid>
        <w:gridCol w:w="2694"/>
        <w:gridCol w:w="6377"/>
      </w:tblGrid>
      <w:tr w:rsidR="00D66634" w:rsidRPr="002166BD" w14:paraId="1002A636" w14:textId="77777777" w:rsidTr="008654E8">
        <w:tc>
          <w:tcPr>
            <w:tcW w:w="5000" w:type="pct"/>
            <w:gridSpan w:val="2"/>
            <w:tcBorders>
              <w:top w:val="nil"/>
              <w:left w:val="nil"/>
              <w:right w:val="nil"/>
            </w:tcBorders>
          </w:tcPr>
          <w:p w14:paraId="45D824A5" w14:textId="77777777" w:rsidR="00D66634" w:rsidRPr="007A6908" w:rsidRDefault="00D66634" w:rsidP="00A60C7B">
            <w:pPr>
              <w:pStyle w:val="Legenda"/>
            </w:pPr>
            <w:r w:rsidRPr="007A6908">
              <w:lastRenderedPageBreak/>
              <w:t>Tabela</w:t>
            </w:r>
            <w:r w:rsidR="008654E8" w:rsidRPr="007A6908">
              <w:t xml:space="preserve"> 5 </w:t>
            </w:r>
            <w:r w:rsidRPr="007A6908">
              <w:t>– Documentação do caso de uso: cadastrar produto.</w:t>
            </w:r>
          </w:p>
        </w:tc>
      </w:tr>
      <w:tr w:rsidR="00D66634" w:rsidRPr="002166BD" w14:paraId="1DE42E40" w14:textId="77777777" w:rsidTr="008654E8">
        <w:tc>
          <w:tcPr>
            <w:tcW w:w="1485" w:type="pct"/>
          </w:tcPr>
          <w:p w14:paraId="50AF180B" w14:textId="77777777" w:rsidR="00D66634" w:rsidRPr="002166BD" w:rsidRDefault="00D66634" w:rsidP="003901B3">
            <w:pPr>
              <w:tabs>
                <w:tab w:val="left" w:pos="3682"/>
              </w:tabs>
              <w:spacing w:line="240" w:lineRule="auto"/>
              <w:rPr>
                <w:i/>
              </w:rPr>
            </w:pPr>
            <w:r w:rsidRPr="002166BD">
              <w:rPr>
                <w:i/>
              </w:rPr>
              <w:t xml:space="preserve">Caso de uso </w:t>
            </w:r>
          </w:p>
        </w:tc>
        <w:tc>
          <w:tcPr>
            <w:tcW w:w="3515" w:type="pct"/>
          </w:tcPr>
          <w:p w14:paraId="683A4133" w14:textId="77777777" w:rsidR="00D66634" w:rsidRPr="002166BD" w:rsidRDefault="00D66634" w:rsidP="003901B3">
            <w:pPr>
              <w:tabs>
                <w:tab w:val="left" w:pos="3682"/>
              </w:tabs>
              <w:spacing w:line="240" w:lineRule="auto"/>
            </w:pPr>
            <w:r>
              <w:t>Cadastrar produto.</w:t>
            </w:r>
          </w:p>
        </w:tc>
      </w:tr>
      <w:tr w:rsidR="00D66634" w:rsidRPr="002166BD" w14:paraId="569C2788" w14:textId="77777777" w:rsidTr="008654E8">
        <w:tc>
          <w:tcPr>
            <w:tcW w:w="1485" w:type="pct"/>
          </w:tcPr>
          <w:p w14:paraId="55CF163B" w14:textId="77777777" w:rsidR="00D66634" w:rsidRPr="002166BD" w:rsidRDefault="00D66634" w:rsidP="003901B3">
            <w:pPr>
              <w:tabs>
                <w:tab w:val="left" w:pos="3682"/>
              </w:tabs>
              <w:spacing w:line="240" w:lineRule="auto"/>
              <w:rPr>
                <w:i/>
              </w:rPr>
            </w:pPr>
            <w:r w:rsidRPr="002166BD">
              <w:rPr>
                <w:i/>
              </w:rPr>
              <w:t>Resumo</w:t>
            </w:r>
          </w:p>
        </w:tc>
        <w:tc>
          <w:tcPr>
            <w:tcW w:w="3515" w:type="pct"/>
          </w:tcPr>
          <w:p w14:paraId="0494AC21" w14:textId="761A1E58" w:rsidR="00D66634" w:rsidRPr="002166BD" w:rsidRDefault="00D66634" w:rsidP="003901B3">
            <w:pPr>
              <w:tabs>
                <w:tab w:val="left" w:pos="3682"/>
              </w:tabs>
              <w:spacing w:line="240" w:lineRule="auto"/>
            </w:pPr>
            <w:r w:rsidRPr="002166BD">
              <w:t xml:space="preserve">Esse caso de uso descreve as etapas necessárias a serem percorridas pelo </w:t>
            </w:r>
            <w:del w:id="902" w:author="LUAN FIRMINO DE PAULA PEREIRA DA SILVA" w:date="2018-08-22T23:19:00Z">
              <w:r w:rsidRPr="00765E89" w:rsidDel="00765E89">
                <w:rPr>
                  <w:color w:val="FF0000"/>
                  <w:rPrChange w:id="903" w:author="LUAN FIRMINO DE PAULA PEREIRA DA SILVA" w:date="2018-08-22T23:19:00Z">
                    <w:rPr/>
                  </w:rPrChange>
                </w:rPr>
                <w:delText xml:space="preserve">usuário </w:delText>
              </w:r>
            </w:del>
            <w:ins w:id="904" w:author="LUAN FIRMINO DE PAULA PEREIRA DA SILVA" w:date="2018-08-22T23:19:00Z">
              <w:r w:rsidR="00765E89" w:rsidRPr="00765E89">
                <w:rPr>
                  <w:color w:val="FF0000"/>
                  <w:rPrChange w:id="905" w:author="LUAN FIRMINO DE PAULA PEREIRA DA SILVA" w:date="2018-08-22T23:19:00Z">
                    <w:rPr/>
                  </w:rPrChange>
                </w:rPr>
                <w:t>Comerciante</w:t>
              </w:r>
              <w:r w:rsidR="00765E89" w:rsidRPr="002166BD">
                <w:t xml:space="preserve"> </w:t>
              </w:r>
            </w:ins>
            <w:r w:rsidRPr="002166BD">
              <w:t xml:space="preserve">para </w:t>
            </w:r>
            <w:r>
              <w:t xml:space="preserve">cadastrar produto no </w:t>
            </w:r>
            <w:r w:rsidRPr="00987170">
              <w:rPr>
                <w:i/>
              </w:rPr>
              <w:t>software</w:t>
            </w:r>
            <w:r>
              <w:t>.</w:t>
            </w:r>
          </w:p>
        </w:tc>
      </w:tr>
      <w:tr w:rsidR="00D66634" w:rsidRPr="002166BD" w14:paraId="35993B59" w14:textId="77777777" w:rsidTr="008654E8">
        <w:tc>
          <w:tcPr>
            <w:tcW w:w="1485" w:type="pct"/>
          </w:tcPr>
          <w:p w14:paraId="3FA5796D" w14:textId="77777777" w:rsidR="00D66634" w:rsidRPr="002166BD" w:rsidRDefault="00D66634" w:rsidP="003901B3">
            <w:pPr>
              <w:tabs>
                <w:tab w:val="left" w:pos="3682"/>
              </w:tabs>
              <w:spacing w:line="240" w:lineRule="auto"/>
              <w:rPr>
                <w:i/>
              </w:rPr>
            </w:pPr>
            <w:r>
              <w:rPr>
                <w:i/>
              </w:rPr>
              <w:t>Ator P</w:t>
            </w:r>
            <w:r w:rsidRPr="002166BD">
              <w:rPr>
                <w:i/>
              </w:rPr>
              <w:t>rincipal</w:t>
            </w:r>
          </w:p>
        </w:tc>
        <w:tc>
          <w:tcPr>
            <w:tcW w:w="3515" w:type="pct"/>
          </w:tcPr>
          <w:p w14:paraId="4A302F73" w14:textId="046F6235" w:rsidR="00D66634" w:rsidRPr="002166BD" w:rsidRDefault="00765E89" w:rsidP="003901B3">
            <w:pPr>
              <w:tabs>
                <w:tab w:val="left" w:pos="3682"/>
              </w:tabs>
              <w:spacing w:line="240" w:lineRule="auto"/>
            </w:pPr>
            <w:ins w:id="906" w:author="LUAN FIRMINO DE PAULA PEREIRA DA SILVA" w:date="2018-08-22T23:19:00Z">
              <w:r w:rsidRPr="003A13FE">
                <w:rPr>
                  <w:color w:val="FF0000"/>
                </w:rPr>
                <w:t>Comerciante</w:t>
              </w:r>
            </w:ins>
            <w:ins w:id="907" w:author="LUAN FIRMINO DE PAULA PEREIRA DA SILVA" w:date="2018-08-22T23:31:00Z">
              <w:r w:rsidR="00BB0A6E">
                <w:rPr>
                  <w:color w:val="FF0000"/>
                </w:rPr>
                <w:t xml:space="preserve"> e Consumidor</w:t>
              </w:r>
            </w:ins>
            <w:del w:id="908" w:author="LUAN FIRMINO DE PAULA PEREIRA DA SILVA" w:date="2018-08-22T23:19:00Z">
              <w:r w:rsidR="00D66634" w:rsidDel="00765E89">
                <w:delText>Administrador.</w:delText>
              </w:r>
            </w:del>
            <w:ins w:id="909" w:author="LUAN FIRMINO DE PAULA PEREIRA DA SILVA" w:date="2018-08-22T23:19:00Z">
              <w:r>
                <w:t>.</w:t>
              </w:r>
            </w:ins>
          </w:p>
        </w:tc>
      </w:tr>
      <w:tr w:rsidR="00D66634" w:rsidRPr="002166BD" w14:paraId="24A6C961" w14:textId="77777777" w:rsidTr="008654E8">
        <w:tc>
          <w:tcPr>
            <w:tcW w:w="1485" w:type="pct"/>
          </w:tcPr>
          <w:p w14:paraId="5286A6BD" w14:textId="77777777" w:rsidR="00D66634" w:rsidRPr="002166BD" w:rsidRDefault="00D66634" w:rsidP="003901B3">
            <w:pPr>
              <w:tabs>
                <w:tab w:val="left" w:pos="3682"/>
              </w:tabs>
              <w:spacing w:line="240" w:lineRule="auto"/>
              <w:rPr>
                <w:i/>
              </w:rPr>
            </w:pPr>
            <w:r>
              <w:rPr>
                <w:i/>
              </w:rPr>
              <w:t>Pré-Condição</w:t>
            </w:r>
          </w:p>
        </w:tc>
        <w:tc>
          <w:tcPr>
            <w:tcW w:w="3515" w:type="pct"/>
          </w:tcPr>
          <w:p w14:paraId="12B77F99" w14:textId="2849A54C" w:rsidR="00D66634" w:rsidRPr="002166BD" w:rsidRDefault="00D66634" w:rsidP="003901B3">
            <w:pPr>
              <w:tabs>
                <w:tab w:val="left" w:pos="3682"/>
              </w:tabs>
              <w:spacing w:line="240" w:lineRule="auto"/>
            </w:pPr>
            <w:del w:id="910" w:author="LUAN FIRMINO DE PAULA PEREIRA DA SILVA" w:date="2018-08-22T23:20:00Z">
              <w:r w:rsidRPr="00765E89" w:rsidDel="00765E89">
                <w:rPr>
                  <w:rFonts w:cs="Arial"/>
                  <w:color w:val="FF0000"/>
                  <w:szCs w:val="24"/>
                  <w:rPrChange w:id="911" w:author="LUAN FIRMINO DE PAULA PEREIRA DA SILVA" w:date="2018-08-22T23:20:00Z">
                    <w:rPr>
                      <w:rFonts w:cs="Arial"/>
                      <w:szCs w:val="24"/>
                    </w:rPr>
                  </w:rPrChange>
                </w:rPr>
                <w:delText>Ter categoria cadastrada</w:delText>
              </w:r>
            </w:del>
            <w:ins w:id="912" w:author="LUAN FIRMINO DE PAULA PEREIRA DA SILVA" w:date="2018-08-22T23:20:00Z">
              <w:r w:rsidR="00765E89" w:rsidRPr="00765E89">
                <w:rPr>
                  <w:rFonts w:cs="Arial"/>
                  <w:color w:val="FF0000"/>
                  <w:szCs w:val="24"/>
                  <w:rPrChange w:id="913" w:author="LUAN FIRMINO DE PAULA PEREIRA DA SILVA" w:date="2018-08-22T23:20:00Z">
                    <w:rPr>
                      <w:rFonts w:cs="Arial"/>
                      <w:szCs w:val="24"/>
                    </w:rPr>
                  </w:rPrChange>
                </w:rPr>
                <w:t>Comercio / Empreendimento</w:t>
              </w:r>
              <w:r w:rsidR="00765E89">
                <w:rPr>
                  <w:rFonts w:cs="Arial"/>
                  <w:szCs w:val="24"/>
                </w:rPr>
                <w:t xml:space="preserve"> Cadastrado</w:t>
              </w:r>
            </w:ins>
            <w:r>
              <w:rPr>
                <w:rFonts w:cs="Arial"/>
                <w:szCs w:val="24"/>
              </w:rPr>
              <w:t>.</w:t>
            </w:r>
          </w:p>
        </w:tc>
      </w:tr>
      <w:tr w:rsidR="00D66634" w14:paraId="0D22064B" w14:textId="77777777" w:rsidTr="008654E8">
        <w:tc>
          <w:tcPr>
            <w:tcW w:w="1485" w:type="pct"/>
          </w:tcPr>
          <w:p w14:paraId="2D885BF1" w14:textId="77777777" w:rsidR="00D66634" w:rsidRDefault="00D66634" w:rsidP="003901B3">
            <w:pPr>
              <w:tabs>
                <w:tab w:val="left" w:pos="3682"/>
              </w:tabs>
              <w:spacing w:line="240" w:lineRule="auto"/>
              <w:rPr>
                <w:i/>
              </w:rPr>
            </w:pPr>
            <w:r>
              <w:rPr>
                <w:i/>
              </w:rPr>
              <w:t>Pós-Condição</w:t>
            </w:r>
          </w:p>
        </w:tc>
        <w:tc>
          <w:tcPr>
            <w:tcW w:w="3515" w:type="pct"/>
          </w:tcPr>
          <w:p w14:paraId="633BEDE3" w14:textId="77777777" w:rsidR="00D66634" w:rsidRDefault="00D66634" w:rsidP="003901B3">
            <w:pPr>
              <w:tabs>
                <w:tab w:val="left" w:pos="3682"/>
              </w:tabs>
              <w:spacing w:line="240" w:lineRule="auto"/>
            </w:pPr>
            <w:r>
              <w:t>-</w:t>
            </w:r>
          </w:p>
        </w:tc>
      </w:tr>
      <w:tr w:rsidR="00D66634" w:rsidRPr="00470157" w14:paraId="7321B948" w14:textId="77777777" w:rsidTr="008654E8">
        <w:tc>
          <w:tcPr>
            <w:tcW w:w="1485" w:type="pct"/>
          </w:tcPr>
          <w:p w14:paraId="6D582324" w14:textId="77777777" w:rsidR="00D66634" w:rsidRPr="002166BD" w:rsidRDefault="00D66634" w:rsidP="003901B3">
            <w:pPr>
              <w:tabs>
                <w:tab w:val="left" w:pos="3682"/>
              </w:tabs>
              <w:spacing w:line="240" w:lineRule="auto"/>
              <w:rPr>
                <w:i/>
              </w:rPr>
            </w:pPr>
            <w:r w:rsidRPr="002166BD">
              <w:rPr>
                <w:i/>
              </w:rPr>
              <w:t xml:space="preserve">Fluxo </w:t>
            </w:r>
            <w:r>
              <w:rPr>
                <w:i/>
              </w:rPr>
              <w:t>Normal</w:t>
            </w:r>
          </w:p>
        </w:tc>
        <w:tc>
          <w:tcPr>
            <w:tcW w:w="3515" w:type="pct"/>
          </w:tcPr>
          <w:p w14:paraId="6949093F" w14:textId="7CD58CD1" w:rsidR="00D66634" w:rsidRPr="00AF049E" w:rsidRDefault="00D66634" w:rsidP="003901B3">
            <w:pPr>
              <w:spacing w:line="240" w:lineRule="auto"/>
              <w:rPr>
                <w:rFonts w:cs="Arial"/>
                <w:szCs w:val="24"/>
              </w:rPr>
            </w:pPr>
            <w:r w:rsidRPr="00D75AAF">
              <w:rPr>
                <w:rFonts w:cs="Arial"/>
                <w:szCs w:val="24"/>
              </w:rPr>
              <w:t>Incluir</w:t>
            </w:r>
            <w:ins w:id="914" w:author="LUAN FIRMINO DE PAULA PEREIRA DA SILVA" w:date="2018-08-22T23:22:00Z">
              <w:r w:rsidR="00765E89">
                <w:rPr>
                  <w:rFonts w:cs="Arial"/>
                  <w:szCs w:val="24"/>
                </w:rPr>
                <w:t>:</w:t>
              </w:r>
            </w:ins>
            <w:del w:id="915" w:author="LUAN FIRMINO DE PAULA PEREIRA DA SILVA" w:date="2018-08-22T23:22:00Z">
              <w:r w:rsidRPr="00D75AAF" w:rsidDel="00765E89">
                <w:rPr>
                  <w:rFonts w:cs="Arial"/>
                  <w:szCs w:val="24"/>
                </w:rPr>
                <w:delText>.</w:delText>
              </w:r>
            </w:del>
          </w:p>
          <w:p w14:paraId="31F4A8C1" w14:textId="470E5BC2" w:rsidR="00D66634" w:rsidRPr="00AF049E" w:rsidRDefault="00D66634" w:rsidP="003901B3">
            <w:pPr>
              <w:spacing w:line="240" w:lineRule="auto"/>
              <w:rPr>
                <w:rFonts w:cs="Arial"/>
                <w:szCs w:val="24"/>
              </w:rPr>
            </w:pPr>
            <w:r w:rsidRPr="00D75AAF">
              <w:rPr>
                <w:rFonts w:cs="Arial"/>
                <w:szCs w:val="24"/>
              </w:rPr>
              <w:t xml:space="preserve">         1. </w:t>
            </w:r>
            <w:ins w:id="916" w:author="LUAN FIRMINO DE PAULA PEREIRA DA SILVA" w:date="2018-08-22T23:21:00Z">
              <w:r w:rsidR="00765E89">
                <w:rPr>
                  <w:rFonts w:cs="Arial"/>
                  <w:szCs w:val="24"/>
                </w:rPr>
                <w:t xml:space="preserve">Inserir </w:t>
              </w:r>
            </w:ins>
            <w:del w:id="917" w:author="LUAN FIRMINO DE PAULA PEREIRA DA SILVA" w:date="2018-08-22T23:21:00Z">
              <w:r w:rsidRPr="00D75AAF" w:rsidDel="00765E89">
                <w:rPr>
                  <w:rFonts w:cs="Arial"/>
                  <w:szCs w:val="24"/>
                </w:rPr>
                <w:delText>D</w:delText>
              </w:r>
            </w:del>
            <w:ins w:id="918" w:author="LUAN FIRMINO DE PAULA PEREIRA DA SILVA" w:date="2018-08-22T23:21:00Z">
              <w:r w:rsidR="00765E89">
                <w:rPr>
                  <w:rFonts w:cs="Arial"/>
                  <w:szCs w:val="24"/>
                </w:rPr>
                <w:t>d</w:t>
              </w:r>
            </w:ins>
            <w:r w:rsidRPr="00D75AAF">
              <w:rPr>
                <w:rFonts w:cs="Arial"/>
                <w:szCs w:val="24"/>
              </w:rPr>
              <w:t xml:space="preserve">ados </w:t>
            </w:r>
            <w:del w:id="919" w:author="LUAN FIRMINO DE PAULA PEREIRA DA SILVA" w:date="2018-08-22T23:21:00Z">
              <w:r w:rsidRPr="00D75AAF" w:rsidDel="00765E89">
                <w:rPr>
                  <w:rFonts w:cs="Arial"/>
                  <w:szCs w:val="24"/>
                </w:rPr>
                <w:delText>do produto</w:delText>
              </w:r>
            </w:del>
            <w:ins w:id="920" w:author="LUAN FIRMINO DE PAULA PEREIRA DA SILVA" w:date="2018-08-22T23:21:00Z">
              <w:r w:rsidR="00765E89">
                <w:rPr>
                  <w:rFonts w:cs="Arial"/>
                  <w:szCs w:val="24"/>
                </w:rPr>
                <w:t>requeridos</w:t>
              </w:r>
            </w:ins>
            <w:ins w:id="921" w:author="LUAN FIRMINO DE PAULA PEREIRA DA SILVA" w:date="2018-08-22T23:22:00Z">
              <w:r w:rsidR="00765E89">
                <w:rPr>
                  <w:rFonts w:cs="Arial"/>
                  <w:szCs w:val="24"/>
                </w:rPr>
                <w:t>;</w:t>
              </w:r>
            </w:ins>
            <w:del w:id="922" w:author="LUAN FIRMINO DE PAULA PEREIRA DA SILVA" w:date="2018-08-22T23:22:00Z">
              <w:r w:rsidRPr="00D75AAF" w:rsidDel="00765E89">
                <w:rPr>
                  <w:rFonts w:cs="Arial"/>
                  <w:szCs w:val="24"/>
                </w:rPr>
                <w:delText>.</w:delText>
              </w:r>
            </w:del>
          </w:p>
          <w:p w14:paraId="11FAB90D" w14:textId="7D7D32AF" w:rsidR="00D66634" w:rsidRPr="00AF049E" w:rsidRDefault="00D66634" w:rsidP="003901B3">
            <w:pPr>
              <w:spacing w:line="240" w:lineRule="auto"/>
              <w:rPr>
                <w:rFonts w:cs="Arial"/>
                <w:szCs w:val="24"/>
              </w:rPr>
            </w:pPr>
            <w:r w:rsidRPr="00D75AAF">
              <w:rPr>
                <w:rFonts w:cs="Arial"/>
                <w:szCs w:val="24"/>
              </w:rPr>
              <w:t xml:space="preserve">         2. </w:t>
            </w:r>
            <w:del w:id="923" w:author="LUAN FIRMINO DE PAULA PEREIRA DA SILVA" w:date="2018-08-22T23:21:00Z">
              <w:r w:rsidRPr="00D75AAF" w:rsidDel="00765E89">
                <w:rPr>
                  <w:rFonts w:cs="Arial"/>
                  <w:szCs w:val="24"/>
                </w:rPr>
                <w:delText xml:space="preserve">O administrador confirma </w:delText>
              </w:r>
            </w:del>
            <w:ins w:id="924" w:author="LUAN FIRMINO DE PAULA PEREIRA DA SILVA" w:date="2018-08-22T23:21:00Z">
              <w:r w:rsidR="00765E89">
                <w:rPr>
                  <w:rFonts w:cs="Arial"/>
                  <w:szCs w:val="24"/>
                </w:rPr>
                <w:t xml:space="preserve">Confirmar </w:t>
              </w:r>
            </w:ins>
            <w:r w:rsidRPr="00D75AAF">
              <w:rPr>
                <w:rFonts w:cs="Arial"/>
                <w:szCs w:val="24"/>
              </w:rPr>
              <w:t>a inclusão</w:t>
            </w:r>
            <w:ins w:id="925" w:author="LUAN FIRMINO DE PAULA PEREIRA DA SILVA" w:date="2018-08-22T23:22:00Z">
              <w:r w:rsidR="00765E89">
                <w:rPr>
                  <w:rFonts w:cs="Arial"/>
                  <w:szCs w:val="24"/>
                </w:rPr>
                <w:t>;</w:t>
              </w:r>
            </w:ins>
          </w:p>
          <w:p w14:paraId="5A99DF65" w14:textId="6A453E8A" w:rsidR="00D66634" w:rsidRPr="00AF049E" w:rsidRDefault="00D66634" w:rsidP="003901B3">
            <w:pPr>
              <w:spacing w:line="240" w:lineRule="auto"/>
              <w:rPr>
                <w:rFonts w:cs="Arial"/>
                <w:szCs w:val="24"/>
              </w:rPr>
            </w:pPr>
            <w:r w:rsidRPr="00D75AAF">
              <w:rPr>
                <w:rFonts w:cs="Arial"/>
                <w:szCs w:val="24"/>
              </w:rPr>
              <w:t xml:space="preserve">         3. </w:t>
            </w:r>
            <w:ins w:id="926" w:author="LUAN FIRMINO DE PAULA PEREIRA DA SILVA" w:date="2018-08-22T23:21:00Z">
              <w:r w:rsidR="00765E89">
                <w:rPr>
                  <w:rFonts w:cs="Arial"/>
                  <w:szCs w:val="24"/>
                </w:rPr>
                <w:t>E</w:t>
              </w:r>
            </w:ins>
            <w:ins w:id="927" w:author="LUAN FIRMINO DE PAULA PEREIRA DA SILVA" w:date="2018-08-22T23:22:00Z">
              <w:r w:rsidR="00765E89">
                <w:rPr>
                  <w:rFonts w:cs="Arial"/>
                  <w:szCs w:val="24"/>
                </w:rPr>
                <w:t xml:space="preserve">xibir Mensagem: </w:t>
              </w:r>
            </w:ins>
            <w:r w:rsidRPr="00D75AAF">
              <w:rPr>
                <w:rFonts w:cs="Arial"/>
                <w:szCs w:val="24"/>
              </w:rPr>
              <w:t>Cadastro feito com sucesso.</w:t>
            </w:r>
          </w:p>
          <w:p w14:paraId="5C1BFDF5" w14:textId="0CE308CE" w:rsidR="00D66634" w:rsidRPr="00AF049E" w:rsidRDefault="00D66634" w:rsidP="003901B3">
            <w:pPr>
              <w:spacing w:line="240" w:lineRule="auto"/>
              <w:rPr>
                <w:rFonts w:cs="Arial"/>
                <w:szCs w:val="24"/>
              </w:rPr>
            </w:pPr>
            <w:r w:rsidRPr="00D75AAF">
              <w:rPr>
                <w:rFonts w:cs="Arial"/>
                <w:szCs w:val="24"/>
              </w:rPr>
              <w:t>Alterar</w:t>
            </w:r>
            <w:ins w:id="928" w:author="LUAN FIRMINO DE PAULA PEREIRA DA SILVA" w:date="2018-08-22T23:22:00Z">
              <w:r w:rsidR="00765E89">
                <w:rPr>
                  <w:rFonts w:cs="Arial"/>
                  <w:szCs w:val="24"/>
                </w:rPr>
                <w:t>:</w:t>
              </w:r>
            </w:ins>
          </w:p>
          <w:p w14:paraId="38EA78CB" w14:textId="1392F5D5" w:rsidR="00D66634" w:rsidRPr="00AF049E" w:rsidRDefault="00D66634" w:rsidP="003901B3">
            <w:pPr>
              <w:spacing w:line="240" w:lineRule="auto"/>
              <w:rPr>
                <w:rFonts w:cs="Arial"/>
                <w:szCs w:val="24"/>
              </w:rPr>
            </w:pPr>
            <w:r w:rsidRPr="00D75AAF">
              <w:rPr>
                <w:rFonts w:cs="Arial"/>
                <w:szCs w:val="24"/>
              </w:rPr>
              <w:t xml:space="preserve">         1. Alterar as informações </w:t>
            </w:r>
            <w:del w:id="929" w:author="LUAN FIRMINO DE PAULA PEREIRA DA SILVA" w:date="2018-08-22T23:22:00Z">
              <w:r w:rsidRPr="00D75AAF" w:rsidDel="00765E89">
                <w:rPr>
                  <w:rFonts w:cs="Arial"/>
                  <w:szCs w:val="24"/>
                </w:rPr>
                <w:delText>referentes a categoria</w:delText>
              </w:r>
            </w:del>
            <w:ins w:id="930" w:author="LUAN FIRMINO DE PAULA PEREIRA DA SILVA" w:date="2018-08-22T23:22:00Z">
              <w:r w:rsidR="00765E89">
                <w:rPr>
                  <w:rFonts w:cs="Arial"/>
                  <w:szCs w:val="24"/>
                </w:rPr>
                <w:t>permitidas</w:t>
              </w:r>
            </w:ins>
            <w:r w:rsidRPr="00D75AAF">
              <w:rPr>
                <w:rFonts w:cs="Arial"/>
                <w:szCs w:val="24"/>
              </w:rPr>
              <w:t>.</w:t>
            </w:r>
          </w:p>
          <w:p w14:paraId="1628E6F4" w14:textId="11BEA21D" w:rsidR="00D66634" w:rsidRDefault="00D66634" w:rsidP="003901B3">
            <w:pPr>
              <w:spacing w:line="240" w:lineRule="auto"/>
              <w:rPr>
                <w:ins w:id="931" w:author="LUAN FIRMINO DE PAULA PEREIRA DA SILVA" w:date="2018-08-22T23:22:00Z"/>
                <w:rFonts w:cs="Arial"/>
                <w:szCs w:val="24"/>
              </w:rPr>
            </w:pPr>
            <w:r w:rsidRPr="00D75AAF">
              <w:rPr>
                <w:rFonts w:cs="Arial"/>
                <w:szCs w:val="24"/>
              </w:rPr>
              <w:t xml:space="preserve">         2.</w:t>
            </w:r>
            <w:r>
              <w:rPr>
                <w:rFonts w:cs="Arial"/>
                <w:szCs w:val="24"/>
              </w:rPr>
              <w:t xml:space="preserve"> </w:t>
            </w:r>
            <w:del w:id="932" w:author="LUAN FIRMINO DE PAULA PEREIRA DA SILVA" w:date="2018-08-22T23:22:00Z">
              <w:r w:rsidRPr="00D75AAF" w:rsidDel="00765E89">
                <w:rPr>
                  <w:rFonts w:cs="Arial"/>
                  <w:szCs w:val="24"/>
                </w:rPr>
                <w:delText>O administrador c</w:delText>
              </w:r>
            </w:del>
            <w:ins w:id="933" w:author="LUAN FIRMINO DE PAULA PEREIRA DA SILVA" w:date="2018-08-22T23:22:00Z">
              <w:r w:rsidR="00765E89">
                <w:rPr>
                  <w:rFonts w:cs="Arial"/>
                  <w:szCs w:val="24"/>
                </w:rPr>
                <w:t>C</w:t>
              </w:r>
            </w:ins>
            <w:r w:rsidRPr="00D75AAF">
              <w:rPr>
                <w:rFonts w:cs="Arial"/>
                <w:szCs w:val="24"/>
              </w:rPr>
              <w:t>onfirma a alteração.</w:t>
            </w:r>
          </w:p>
          <w:p w14:paraId="595DDE11" w14:textId="57C03DA8" w:rsidR="00765E89" w:rsidRPr="00AF049E" w:rsidRDefault="00765E89" w:rsidP="003901B3">
            <w:pPr>
              <w:spacing w:line="240" w:lineRule="auto"/>
              <w:rPr>
                <w:rFonts w:cs="Arial"/>
                <w:szCs w:val="24"/>
              </w:rPr>
            </w:pPr>
            <w:ins w:id="934" w:author="LUAN FIRMINO DE PAULA PEREIRA DA SILVA" w:date="2018-08-22T23:22:00Z">
              <w:r>
                <w:rPr>
                  <w:rFonts w:cs="Arial"/>
                  <w:szCs w:val="24"/>
                </w:rPr>
                <w:t xml:space="preserve">         3. Exibir Mensagem: Al</w:t>
              </w:r>
            </w:ins>
            <w:ins w:id="935" w:author="LUAN FIRMINO DE PAULA PEREIRA DA SILVA" w:date="2018-08-22T23:23:00Z">
              <w:r>
                <w:rPr>
                  <w:rFonts w:cs="Arial"/>
                  <w:szCs w:val="24"/>
                </w:rPr>
                <w:t>terações concluídas.</w:t>
              </w:r>
            </w:ins>
          </w:p>
          <w:p w14:paraId="3A30E500" w14:textId="38AD436D" w:rsidR="00D66634" w:rsidRPr="00AF049E" w:rsidRDefault="00D66634" w:rsidP="003901B3">
            <w:pPr>
              <w:spacing w:line="240" w:lineRule="auto"/>
              <w:rPr>
                <w:rFonts w:cs="Arial"/>
                <w:szCs w:val="24"/>
              </w:rPr>
            </w:pPr>
            <w:r w:rsidRPr="00D75AAF">
              <w:rPr>
                <w:rFonts w:cs="Arial"/>
                <w:szCs w:val="24"/>
              </w:rPr>
              <w:t>Excluir</w:t>
            </w:r>
            <w:ins w:id="936" w:author="LUAN FIRMINO DE PAULA PEREIRA DA SILVA" w:date="2018-08-22T23:22:00Z">
              <w:r w:rsidR="00765E89">
                <w:rPr>
                  <w:rFonts w:cs="Arial"/>
                  <w:szCs w:val="24"/>
                </w:rPr>
                <w:t>:</w:t>
              </w:r>
            </w:ins>
          </w:p>
          <w:p w14:paraId="00CDF9FC" w14:textId="0DB5D1DA" w:rsidR="00D66634" w:rsidRPr="00AF049E" w:rsidRDefault="00D66634" w:rsidP="003901B3">
            <w:pPr>
              <w:spacing w:line="240" w:lineRule="auto"/>
              <w:rPr>
                <w:rFonts w:cs="Arial"/>
                <w:szCs w:val="24"/>
              </w:rPr>
            </w:pPr>
            <w:r w:rsidRPr="00D75AAF">
              <w:rPr>
                <w:rFonts w:cs="Arial"/>
                <w:szCs w:val="24"/>
              </w:rPr>
              <w:t xml:space="preserve">         1. </w:t>
            </w:r>
            <w:ins w:id="937" w:author="LUAN FIRMINO DE PAULA PEREIRA DA SILVA" w:date="2018-08-22T23:24:00Z">
              <w:r w:rsidR="00765E89">
                <w:rPr>
                  <w:rFonts w:cs="Arial"/>
                  <w:szCs w:val="24"/>
                </w:rPr>
                <w:t>Exibir</w:t>
              </w:r>
            </w:ins>
            <w:del w:id="938" w:author="LUAN FIRMINO DE PAULA PEREIRA DA SILVA" w:date="2018-08-22T23:24:00Z">
              <w:r w:rsidRPr="00D75AAF" w:rsidDel="00765E89">
                <w:rPr>
                  <w:rFonts w:cs="Arial"/>
                  <w:szCs w:val="24"/>
                </w:rPr>
                <w:delText>Excluir</w:delText>
              </w:r>
            </w:del>
            <w:r w:rsidRPr="00D75AAF">
              <w:rPr>
                <w:rFonts w:cs="Arial"/>
                <w:szCs w:val="24"/>
              </w:rPr>
              <w:t xml:space="preserve"> informações referentes ao produto.</w:t>
            </w:r>
          </w:p>
          <w:p w14:paraId="22E92B13" w14:textId="77777777" w:rsidR="00D66634" w:rsidRDefault="00D66634" w:rsidP="003901B3">
            <w:pPr>
              <w:tabs>
                <w:tab w:val="left" w:pos="3682"/>
              </w:tabs>
              <w:spacing w:line="240" w:lineRule="auto"/>
              <w:rPr>
                <w:ins w:id="939" w:author="LUAN FIRMINO DE PAULA PEREIRA DA SILVA" w:date="2018-08-22T23:24:00Z"/>
                <w:rFonts w:cs="Arial"/>
                <w:szCs w:val="24"/>
              </w:rPr>
            </w:pPr>
            <w:r w:rsidRPr="00D75AAF">
              <w:rPr>
                <w:rFonts w:cs="Arial"/>
                <w:szCs w:val="24"/>
              </w:rPr>
              <w:t xml:space="preserve">         2. Confirma a exclusão do produto.</w:t>
            </w:r>
          </w:p>
          <w:p w14:paraId="58104F1F" w14:textId="6B27B53E" w:rsidR="00765E89" w:rsidRDefault="00765E89" w:rsidP="003901B3">
            <w:pPr>
              <w:tabs>
                <w:tab w:val="left" w:pos="3682"/>
              </w:tabs>
              <w:spacing w:line="240" w:lineRule="auto"/>
              <w:rPr>
                <w:ins w:id="940" w:author="LUAN FIRMINO DE PAULA PEREIRA DA SILVA" w:date="2018-08-22T23:31:00Z"/>
                <w:rFonts w:cs="Arial"/>
                <w:szCs w:val="24"/>
              </w:rPr>
            </w:pPr>
            <w:ins w:id="941" w:author="LUAN FIRMINO DE PAULA PEREIRA DA SILVA" w:date="2018-08-22T23:24:00Z">
              <w:r>
                <w:rPr>
                  <w:rFonts w:cs="Arial"/>
                  <w:szCs w:val="24"/>
                </w:rPr>
                <w:t xml:space="preserve">         3. Exibir Mensagem: “Exclusão </w:t>
              </w:r>
            </w:ins>
            <w:ins w:id="942" w:author="LUAN FIRMINO DE PAULA PEREIRA DA SILVA" w:date="2018-08-22T23:32:00Z">
              <w:r w:rsidR="00BB0A6E">
                <w:rPr>
                  <w:rFonts w:cs="Arial"/>
                  <w:szCs w:val="24"/>
                </w:rPr>
                <w:t>Concluída</w:t>
              </w:r>
            </w:ins>
            <w:ins w:id="943" w:author="LUAN FIRMINO DE PAULA PEREIRA DA SILVA" w:date="2018-08-22T23:24:00Z">
              <w:r>
                <w:rPr>
                  <w:rFonts w:cs="Arial"/>
                  <w:szCs w:val="24"/>
                </w:rPr>
                <w:t>”.</w:t>
              </w:r>
            </w:ins>
          </w:p>
          <w:p w14:paraId="368F83DB" w14:textId="77777777" w:rsidR="00BB0A6E" w:rsidRDefault="00BB0A6E" w:rsidP="003901B3">
            <w:pPr>
              <w:tabs>
                <w:tab w:val="left" w:pos="3682"/>
              </w:tabs>
              <w:spacing w:line="240" w:lineRule="auto"/>
              <w:rPr>
                <w:ins w:id="944" w:author="LUAN FIRMINO DE PAULA PEREIRA DA SILVA" w:date="2018-08-22T23:31:00Z"/>
                <w:rFonts w:cs="Arial"/>
                <w:szCs w:val="24"/>
              </w:rPr>
            </w:pPr>
            <w:ins w:id="945" w:author="LUAN FIRMINO DE PAULA PEREIRA DA SILVA" w:date="2018-08-22T23:31:00Z">
              <w:r>
                <w:rPr>
                  <w:rFonts w:cs="Arial"/>
                  <w:szCs w:val="24"/>
                </w:rPr>
                <w:t xml:space="preserve">Consultar: </w:t>
              </w:r>
            </w:ins>
          </w:p>
          <w:p w14:paraId="78FBE8DF" w14:textId="7F1D30CC" w:rsidR="00BB0A6E" w:rsidRPr="00470157" w:rsidRDefault="00BB0A6E" w:rsidP="003901B3">
            <w:pPr>
              <w:tabs>
                <w:tab w:val="left" w:pos="3682"/>
              </w:tabs>
              <w:spacing w:line="240" w:lineRule="auto"/>
              <w:rPr>
                <w:rFonts w:cs="Arial"/>
                <w:szCs w:val="24"/>
              </w:rPr>
            </w:pPr>
            <w:ins w:id="946" w:author="LUAN FIRMINO DE PAULA PEREIRA DA SILVA" w:date="2018-08-22T23:31:00Z">
              <w:r>
                <w:rPr>
                  <w:rFonts w:cs="Arial"/>
                  <w:szCs w:val="24"/>
                </w:rPr>
                <w:t xml:space="preserve">         </w:t>
              </w:r>
              <w:commentRangeStart w:id="947"/>
              <w:r>
                <w:rPr>
                  <w:rFonts w:cs="Arial"/>
                  <w:szCs w:val="24"/>
                </w:rPr>
                <w:t>1.</w:t>
              </w:r>
              <w:commentRangeEnd w:id="947"/>
              <w:r>
                <w:rPr>
                  <w:rStyle w:val="Refdecomentrio"/>
                </w:rPr>
                <w:commentReference w:id="947"/>
              </w:r>
            </w:ins>
          </w:p>
        </w:tc>
      </w:tr>
      <w:tr w:rsidR="00D66634" w:rsidRPr="002166BD" w14:paraId="41E89738" w14:textId="77777777" w:rsidTr="008654E8">
        <w:tc>
          <w:tcPr>
            <w:tcW w:w="1485" w:type="pct"/>
          </w:tcPr>
          <w:p w14:paraId="6FCDF7B7" w14:textId="77777777" w:rsidR="00D66634" w:rsidRPr="002166BD" w:rsidRDefault="00D66634" w:rsidP="003901B3">
            <w:pPr>
              <w:tabs>
                <w:tab w:val="left" w:pos="3682"/>
              </w:tabs>
              <w:spacing w:line="240" w:lineRule="auto"/>
              <w:rPr>
                <w:i/>
              </w:rPr>
            </w:pPr>
            <w:r>
              <w:rPr>
                <w:i/>
              </w:rPr>
              <w:t>Fluxo Alternativo</w:t>
            </w:r>
          </w:p>
        </w:tc>
        <w:tc>
          <w:tcPr>
            <w:tcW w:w="3515" w:type="pct"/>
          </w:tcPr>
          <w:p w14:paraId="4BA50B5C" w14:textId="77777777" w:rsidR="00D66634" w:rsidRPr="00AF049E" w:rsidRDefault="00D66634" w:rsidP="003901B3">
            <w:pPr>
              <w:spacing w:line="240" w:lineRule="auto"/>
              <w:rPr>
                <w:rFonts w:cs="Arial"/>
                <w:szCs w:val="24"/>
              </w:rPr>
            </w:pPr>
            <w:r w:rsidRPr="00D75AAF">
              <w:rPr>
                <w:rFonts w:cs="Arial"/>
                <w:szCs w:val="24"/>
              </w:rPr>
              <w:t>Incluir</w:t>
            </w:r>
          </w:p>
          <w:p w14:paraId="15B1A736" w14:textId="77777777" w:rsidR="00D66634" w:rsidRPr="00AF049E" w:rsidRDefault="00D66634" w:rsidP="003901B3">
            <w:pPr>
              <w:spacing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        1.1. </w:t>
            </w:r>
            <w:r w:rsidRPr="00D75AAF">
              <w:rPr>
                <w:rFonts w:cs="Arial"/>
                <w:szCs w:val="24"/>
              </w:rPr>
              <w:t>Produto já cadastrado.</w:t>
            </w:r>
          </w:p>
          <w:p w14:paraId="5B686D7A" w14:textId="77777777" w:rsidR="00D66634" w:rsidRPr="00AF049E" w:rsidRDefault="00D66634" w:rsidP="003901B3">
            <w:pPr>
              <w:spacing w:line="240" w:lineRule="auto"/>
              <w:rPr>
                <w:rFonts w:cs="Arial"/>
                <w:szCs w:val="24"/>
              </w:rPr>
            </w:pPr>
            <w:r w:rsidRPr="00D75AAF">
              <w:rPr>
                <w:rFonts w:cs="Arial"/>
                <w:szCs w:val="24"/>
              </w:rPr>
              <w:t xml:space="preserve">        2.1. Há dados não preenchidos voltar ao item não preenchido.</w:t>
            </w:r>
          </w:p>
          <w:p w14:paraId="503CB743" w14:textId="77777777" w:rsidR="00D66634" w:rsidRPr="00AF049E" w:rsidRDefault="00D66634" w:rsidP="003901B3">
            <w:pPr>
              <w:spacing w:line="240" w:lineRule="auto"/>
              <w:ind w:left="425"/>
              <w:rPr>
                <w:rFonts w:cs="Arial"/>
                <w:szCs w:val="24"/>
              </w:rPr>
            </w:pPr>
            <w:r w:rsidRPr="00D75AAF">
              <w:rPr>
                <w:rFonts w:cs="Arial"/>
                <w:szCs w:val="24"/>
              </w:rPr>
              <w:t>3.1.  Inclusão não efetuada por erro no cadastro.</w:t>
            </w:r>
          </w:p>
          <w:p w14:paraId="444F6C4B" w14:textId="77777777" w:rsidR="00D66634" w:rsidRPr="00AF049E" w:rsidRDefault="00D66634" w:rsidP="003901B3">
            <w:pPr>
              <w:spacing w:line="240" w:lineRule="auto"/>
              <w:rPr>
                <w:rFonts w:cs="Arial"/>
                <w:szCs w:val="24"/>
              </w:rPr>
            </w:pPr>
            <w:r w:rsidRPr="00D75AAF">
              <w:rPr>
                <w:rFonts w:cs="Arial"/>
                <w:szCs w:val="24"/>
              </w:rPr>
              <w:t>Alterar</w:t>
            </w:r>
          </w:p>
          <w:p w14:paraId="35FA42C0" w14:textId="77777777" w:rsidR="00D66634" w:rsidRPr="00AF049E" w:rsidRDefault="00D66634" w:rsidP="003901B3">
            <w:pPr>
              <w:spacing w:line="240" w:lineRule="auto"/>
              <w:rPr>
                <w:rFonts w:cs="Arial"/>
                <w:szCs w:val="24"/>
              </w:rPr>
            </w:pPr>
            <w:r w:rsidRPr="00D75AAF">
              <w:rPr>
                <w:rFonts w:cs="Arial"/>
                <w:szCs w:val="24"/>
              </w:rPr>
              <w:t xml:space="preserve">         1.1.</w:t>
            </w:r>
            <w:r>
              <w:rPr>
                <w:rFonts w:cs="Arial"/>
                <w:szCs w:val="24"/>
              </w:rPr>
              <w:t xml:space="preserve"> </w:t>
            </w:r>
            <w:r w:rsidRPr="00D75AAF">
              <w:rPr>
                <w:rFonts w:cs="Arial"/>
                <w:szCs w:val="24"/>
              </w:rPr>
              <w:t>Produto não cadastrado.</w:t>
            </w:r>
          </w:p>
          <w:p w14:paraId="5CDFA0DB" w14:textId="77777777" w:rsidR="00D66634" w:rsidRPr="00AF049E" w:rsidRDefault="00D66634" w:rsidP="003901B3">
            <w:pPr>
              <w:spacing w:line="240" w:lineRule="auto"/>
              <w:rPr>
                <w:rFonts w:cs="Arial"/>
                <w:szCs w:val="24"/>
              </w:rPr>
            </w:pPr>
            <w:r w:rsidRPr="00D75AAF">
              <w:rPr>
                <w:rFonts w:cs="Arial"/>
                <w:szCs w:val="24"/>
              </w:rPr>
              <w:t xml:space="preserve">         2.1. Alteração cancelada.</w:t>
            </w:r>
          </w:p>
          <w:p w14:paraId="0A2ADAFC" w14:textId="77777777" w:rsidR="00D66634" w:rsidRPr="00AF049E" w:rsidRDefault="00D66634" w:rsidP="003901B3">
            <w:pPr>
              <w:spacing w:line="240" w:lineRule="auto"/>
              <w:rPr>
                <w:rFonts w:cs="Arial"/>
                <w:szCs w:val="24"/>
              </w:rPr>
            </w:pPr>
            <w:r w:rsidRPr="00D75AAF">
              <w:rPr>
                <w:rFonts w:cs="Arial"/>
                <w:szCs w:val="24"/>
              </w:rPr>
              <w:t>Excluir</w:t>
            </w:r>
          </w:p>
          <w:p w14:paraId="291FBED4" w14:textId="77777777" w:rsidR="00D66634" w:rsidRPr="002166BD" w:rsidRDefault="00D66634" w:rsidP="003901B3">
            <w:pPr>
              <w:tabs>
                <w:tab w:val="left" w:pos="3682"/>
              </w:tabs>
              <w:spacing w:line="240" w:lineRule="auto"/>
            </w:pPr>
            <w:r w:rsidRPr="00D75AAF">
              <w:rPr>
                <w:rFonts w:cs="Arial"/>
                <w:szCs w:val="24"/>
              </w:rPr>
              <w:t xml:space="preserve">          2.1. Exclusão cancelada</w:t>
            </w:r>
          </w:p>
        </w:tc>
      </w:tr>
      <w:tr w:rsidR="00D66634" w:rsidRPr="002166BD" w14:paraId="2CC386FA" w14:textId="77777777" w:rsidTr="008654E8">
        <w:tc>
          <w:tcPr>
            <w:tcW w:w="1485" w:type="pct"/>
          </w:tcPr>
          <w:p w14:paraId="12FE0EC5" w14:textId="77777777" w:rsidR="00D66634" w:rsidRPr="002166BD" w:rsidRDefault="00D66634" w:rsidP="003901B3">
            <w:pPr>
              <w:tabs>
                <w:tab w:val="left" w:pos="3682"/>
              </w:tabs>
              <w:spacing w:line="240" w:lineRule="auto"/>
              <w:rPr>
                <w:i/>
              </w:rPr>
            </w:pPr>
            <w:r>
              <w:rPr>
                <w:i/>
              </w:rPr>
              <w:t>Nota</w:t>
            </w:r>
          </w:p>
        </w:tc>
        <w:tc>
          <w:tcPr>
            <w:tcW w:w="3515" w:type="pct"/>
          </w:tcPr>
          <w:p w14:paraId="378963B9" w14:textId="77777777" w:rsidR="00D66634" w:rsidRPr="002166BD" w:rsidRDefault="00D66634" w:rsidP="003901B3">
            <w:pPr>
              <w:tabs>
                <w:tab w:val="left" w:pos="3682"/>
              </w:tabs>
              <w:spacing w:line="240" w:lineRule="auto"/>
            </w:pPr>
            <w:r>
              <w:t>-</w:t>
            </w:r>
          </w:p>
        </w:tc>
      </w:tr>
    </w:tbl>
    <w:p w14:paraId="641DE555" w14:textId="77777777" w:rsidR="003901B3" w:rsidRDefault="003901B3" w:rsidP="003901B3">
      <w:pPr>
        <w:tabs>
          <w:tab w:val="left" w:pos="3682"/>
        </w:tabs>
      </w:pPr>
    </w:p>
    <w:p w14:paraId="69F3D6C7" w14:textId="4EA19089" w:rsidR="00244113" w:rsidDel="00F45816" w:rsidRDefault="00D66634" w:rsidP="00244113">
      <w:pPr>
        <w:keepNext/>
        <w:tabs>
          <w:tab w:val="left" w:pos="3682"/>
        </w:tabs>
        <w:jc w:val="center"/>
        <w:rPr>
          <w:del w:id="948" w:author="LUAN FIRMINO DE PAULA PEREIRA DA SILVA" w:date="2018-08-21T21:41:00Z"/>
        </w:rPr>
      </w:pPr>
      <w:del w:id="949" w:author="LUAN FIRMINO DE PAULA PEREIRA DA SILVA" w:date="2018-08-21T21:41:00Z">
        <w:r w:rsidDel="00F45816">
          <w:rPr>
            <w:noProof/>
            <w:lang w:eastAsia="pt-BR"/>
          </w:rPr>
          <w:drawing>
            <wp:inline distT="0" distB="0" distL="0" distR="0" wp14:anchorId="6F1DF508" wp14:editId="6B4E3741">
              <wp:extent cx="3648269" cy="2240951"/>
              <wp:effectExtent l="0" t="0" r="0" b="0"/>
              <wp:docPr id="31" name="Imagem 1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/>
                      <pic:cNvPicPr>
                        <a:picLocks noChangeAspect="1" noChangeArrowheads="1"/>
                      </pic:cNvPicPr>
                    </pic:nvPicPr>
                    <pic:blipFill>
                      <a:blip r:embed="rId16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651105" cy="224269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14:paraId="4A837585" w14:textId="2976C3F8" w:rsidR="00D66634" w:rsidDel="00F45816" w:rsidRDefault="00244113" w:rsidP="00A60C7B">
      <w:pPr>
        <w:pStyle w:val="Legenda"/>
        <w:rPr>
          <w:del w:id="950" w:author="LUAN FIRMINO DE PAULA PEREIRA DA SILVA" w:date="2018-08-21T21:41:00Z"/>
        </w:rPr>
      </w:pPr>
      <w:bookmarkStart w:id="951" w:name="_Toc516513689"/>
      <w:del w:id="952" w:author="LUAN FIRMINO DE PAULA PEREIRA DA SILVA" w:date="2018-08-21T21:41:00Z">
        <w:r w:rsidDel="00F45816">
          <w:delText xml:space="preserve">Figura </w:delText>
        </w:r>
        <w:r w:rsidR="00721A43" w:rsidDel="00F45816">
          <w:rPr>
            <w:noProof/>
          </w:rPr>
          <w:fldChar w:fldCharType="begin"/>
        </w:r>
        <w:r w:rsidR="00721A43" w:rsidDel="00F45816">
          <w:rPr>
            <w:noProof/>
          </w:rPr>
          <w:delInstrText xml:space="preserve"> SEQ Figura \* ARABIC </w:delInstrText>
        </w:r>
        <w:r w:rsidR="00721A43" w:rsidDel="00F45816">
          <w:rPr>
            <w:noProof/>
          </w:rPr>
          <w:fldChar w:fldCharType="separate"/>
        </w:r>
        <w:r w:rsidR="007A5572" w:rsidDel="00F45816">
          <w:rPr>
            <w:noProof/>
          </w:rPr>
          <w:delText>12</w:delText>
        </w:r>
        <w:r w:rsidR="00721A43" w:rsidDel="00F45816">
          <w:rPr>
            <w:noProof/>
          </w:rPr>
          <w:fldChar w:fldCharType="end"/>
        </w:r>
        <w:r w:rsidDel="00F45816">
          <w:delText>-</w:delText>
        </w:r>
        <w:r w:rsidRPr="00244113" w:rsidDel="00F45816">
          <w:delText xml:space="preserve"> </w:delText>
        </w:r>
        <w:r w:rsidRPr="002166BD" w:rsidDel="00F45816">
          <w:delText xml:space="preserve">Diagrama de caso de uso: </w:delText>
        </w:r>
        <w:r w:rsidDel="00F45816">
          <w:delText>cadastrar venda.</w:delText>
        </w:r>
        <w:bookmarkEnd w:id="951"/>
      </w:del>
    </w:p>
    <w:p w14:paraId="3040585E" w14:textId="4C48C4C1" w:rsidR="00E45A53" w:rsidDel="00F45816" w:rsidRDefault="00E45A53" w:rsidP="003901B3">
      <w:pPr>
        <w:tabs>
          <w:tab w:val="left" w:pos="3682"/>
        </w:tabs>
        <w:rPr>
          <w:del w:id="953" w:author="LUAN FIRMINO DE PAULA PEREIRA DA SILVA" w:date="2018-08-21T21:41:00Z"/>
        </w:rPr>
      </w:pPr>
    </w:p>
    <w:tbl>
      <w:tblPr>
        <w:tblStyle w:val="Tabelacomgrade"/>
        <w:tblpPr w:leftFromText="141" w:rightFromText="141" w:vertAnchor="text" w:horzAnchor="page" w:tblpX="1573" w:tblpY="-130"/>
        <w:tblOverlap w:val="never"/>
        <w:tblW w:w="5000" w:type="pct"/>
        <w:tblLook w:val="04A0" w:firstRow="1" w:lastRow="0" w:firstColumn="1" w:lastColumn="0" w:noHBand="0" w:noVBand="1"/>
      </w:tblPr>
      <w:tblGrid>
        <w:gridCol w:w="2694"/>
        <w:gridCol w:w="6377"/>
      </w:tblGrid>
      <w:tr w:rsidR="00D66634" w:rsidRPr="002166BD" w:rsidDel="00F45816" w14:paraId="7CFE7D15" w14:textId="4B4C2F99" w:rsidTr="008654E8">
        <w:trPr>
          <w:del w:id="954" w:author="LUAN FIRMINO DE PAULA PEREIRA DA SILVA" w:date="2018-08-21T21:41:00Z"/>
        </w:trPr>
        <w:tc>
          <w:tcPr>
            <w:tcW w:w="5000" w:type="pct"/>
            <w:gridSpan w:val="2"/>
            <w:tcBorders>
              <w:top w:val="nil"/>
              <w:left w:val="nil"/>
              <w:right w:val="nil"/>
            </w:tcBorders>
          </w:tcPr>
          <w:p w14:paraId="2F8ADAF4" w14:textId="15647E41" w:rsidR="00D66634" w:rsidRPr="007A6908" w:rsidDel="00F45816" w:rsidRDefault="00D66634" w:rsidP="00A60C7B">
            <w:pPr>
              <w:pStyle w:val="Legenda"/>
              <w:rPr>
                <w:del w:id="955" w:author="LUAN FIRMINO DE PAULA PEREIRA DA SILVA" w:date="2018-08-21T21:41:00Z"/>
              </w:rPr>
            </w:pPr>
            <w:del w:id="956" w:author="LUAN FIRMINO DE PAULA PEREIRA DA SILVA" w:date="2018-08-21T21:41:00Z">
              <w:r w:rsidRPr="007A6908" w:rsidDel="00F45816">
                <w:delText xml:space="preserve">Tabela </w:delText>
              </w:r>
              <w:r w:rsidR="008654E8" w:rsidRPr="007A6908" w:rsidDel="00F45816">
                <w:delText>6</w:delText>
              </w:r>
              <w:r w:rsidRPr="007A6908" w:rsidDel="00F45816">
                <w:delText xml:space="preserve"> – Documentação do caso de uso: cadastrar venda.</w:delText>
              </w:r>
            </w:del>
          </w:p>
        </w:tc>
      </w:tr>
      <w:tr w:rsidR="00D66634" w:rsidRPr="002166BD" w:rsidDel="00F45816" w14:paraId="08E2FCEB" w14:textId="43436893" w:rsidTr="008654E8">
        <w:trPr>
          <w:del w:id="957" w:author="LUAN FIRMINO DE PAULA PEREIRA DA SILVA" w:date="2018-08-21T21:41:00Z"/>
        </w:trPr>
        <w:tc>
          <w:tcPr>
            <w:tcW w:w="1485" w:type="pct"/>
          </w:tcPr>
          <w:p w14:paraId="4A11828B" w14:textId="44CACBF6" w:rsidR="00D66634" w:rsidRPr="002166BD" w:rsidDel="00F45816" w:rsidRDefault="00D66634" w:rsidP="003901B3">
            <w:pPr>
              <w:tabs>
                <w:tab w:val="left" w:pos="3682"/>
              </w:tabs>
              <w:spacing w:line="240" w:lineRule="auto"/>
              <w:rPr>
                <w:del w:id="958" w:author="LUAN FIRMINO DE PAULA PEREIRA DA SILVA" w:date="2018-08-21T21:41:00Z"/>
                <w:i/>
              </w:rPr>
            </w:pPr>
            <w:del w:id="959" w:author="LUAN FIRMINO DE PAULA PEREIRA DA SILVA" w:date="2018-08-21T21:41:00Z">
              <w:r w:rsidRPr="002166BD" w:rsidDel="00F45816">
                <w:rPr>
                  <w:i/>
                </w:rPr>
                <w:delText xml:space="preserve">Caso de uso </w:delText>
              </w:r>
            </w:del>
          </w:p>
        </w:tc>
        <w:tc>
          <w:tcPr>
            <w:tcW w:w="3515" w:type="pct"/>
          </w:tcPr>
          <w:p w14:paraId="1CC9E856" w14:textId="0BD9F2C7" w:rsidR="00D66634" w:rsidRPr="002166BD" w:rsidDel="00F45816" w:rsidRDefault="00D66634" w:rsidP="003901B3">
            <w:pPr>
              <w:tabs>
                <w:tab w:val="left" w:pos="3682"/>
              </w:tabs>
              <w:spacing w:line="240" w:lineRule="auto"/>
              <w:rPr>
                <w:del w:id="960" w:author="LUAN FIRMINO DE PAULA PEREIRA DA SILVA" w:date="2018-08-21T21:41:00Z"/>
              </w:rPr>
            </w:pPr>
            <w:del w:id="961" w:author="LUAN FIRMINO DE PAULA PEREIRA DA SILVA" w:date="2018-08-21T21:41:00Z">
              <w:r w:rsidDel="00F45816">
                <w:delText>Cadastrar venda.</w:delText>
              </w:r>
            </w:del>
          </w:p>
        </w:tc>
      </w:tr>
      <w:tr w:rsidR="00D66634" w:rsidRPr="002166BD" w:rsidDel="00F45816" w14:paraId="236596E9" w14:textId="65DBCBEA" w:rsidTr="008654E8">
        <w:trPr>
          <w:del w:id="962" w:author="LUAN FIRMINO DE PAULA PEREIRA DA SILVA" w:date="2018-08-21T21:41:00Z"/>
        </w:trPr>
        <w:tc>
          <w:tcPr>
            <w:tcW w:w="1485" w:type="pct"/>
          </w:tcPr>
          <w:p w14:paraId="070D7667" w14:textId="0C0FB6A8" w:rsidR="00D66634" w:rsidRPr="002166BD" w:rsidDel="00F45816" w:rsidRDefault="00D66634" w:rsidP="003901B3">
            <w:pPr>
              <w:tabs>
                <w:tab w:val="left" w:pos="3682"/>
              </w:tabs>
              <w:spacing w:line="240" w:lineRule="auto"/>
              <w:rPr>
                <w:del w:id="963" w:author="LUAN FIRMINO DE PAULA PEREIRA DA SILVA" w:date="2018-08-21T21:41:00Z"/>
                <w:i/>
              </w:rPr>
            </w:pPr>
            <w:del w:id="964" w:author="LUAN FIRMINO DE PAULA PEREIRA DA SILVA" w:date="2018-08-21T21:41:00Z">
              <w:r w:rsidRPr="002166BD" w:rsidDel="00F45816">
                <w:rPr>
                  <w:i/>
                </w:rPr>
                <w:delText>Resumo</w:delText>
              </w:r>
            </w:del>
          </w:p>
        </w:tc>
        <w:tc>
          <w:tcPr>
            <w:tcW w:w="3515" w:type="pct"/>
          </w:tcPr>
          <w:p w14:paraId="2A83F548" w14:textId="6DCCD387" w:rsidR="00D66634" w:rsidRPr="002166BD" w:rsidDel="00F45816" w:rsidRDefault="00D66634" w:rsidP="003901B3">
            <w:pPr>
              <w:tabs>
                <w:tab w:val="left" w:pos="3682"/>
              </w:tabs>
              <w:spacing w:line="240" w:lineRule="auto"/>
              <w:rPr>
                <w:del w:id="965" w:author="LUAN FIRMINO DE PAULA PEREIRA DA SILVA" w:date="2018-08-21T21:41:00Z"/>
              </w:rPr>
            </w:pPr>
            <w:del w:id="966" w:author="LUAN FIRMINO DE PAULA PEREIRA DA SILVA" w:date="2018-08-21T21:41:00Z">
              <w:r w:rsidRPr="002166BD" w:rsidDel="00F45816">
                <w:delText xml:space="preserve">Esse caso de uso descreve as etapas necessárias a serem percorridas pelo usuário para </w:delText>
              </w:r>
              <w:r w:rsidDel="00F45816">
                <w:delText xml:space="preserve">cadastrar venda no </w:delText>
              </w:r>
              <w:r w:rsidRPr="00987170" w:rsidDel="00F45816">
                <w:rPr>
                  <w:i/>
                </w:rPr>
                <w:delText>software</w:delText>
              </w:r>
              <w:r w:rsidDel="00F45816">
                <w:delText>.</w:delText>
              </w:r>
            </w:del>
          </w:p>
        </w:tc>
      </w:tr>
      <w:tr w:rsidR="00D66634" w:rsidRPr="002166BD" w:rsidDel="00F45816" w14:paraId="7632C675" w14:textId="297BA295" w:rsidTr="008654E8">
        <w:trPr>
          <w:del w:id="967" w:author="LUAN FIRMINO DE PAULA PEREIRA DA SILVA" w:date="2018-08-21T21:41:00Z"/>
        </w:trPr>
        <w:tc>
          <w:tcPr>
            <w:tcW w:w="1485" w:type="pct"/>
          </w:tcPr>
          <w:p w14:paraId="0B5B34A0" w14:textId="4F8E4FCB" w:rsidR="00D66634" w:rsidRPr="002166BD" w:rsidDel="00F45816" w:rsidRDefault="00D66634" w:rsidP="003901B3">
            <w:pPr>
              <w:tabs>
                <w:tab w:val="left" w:pos="3682"/>
              </w:tabs>
              <w:spacing w:line="240" w:lineRule="auto"/>
              <w:rPr>
                <w:del w:id="968" w:author="LUAN FIRMINO DE PAULA PEREIRA DA SILVA" w:date="2018-08-21T21:41:00Z"/>
                <w:i/>
              </w:rPr>
            </w:pPr>
            <w:del w:id="969" w:author="LUAN FIRMINO DE PAULA PEREIRA DA SILVA" w:date="2018-08-21T21:41:00Z">
              <w:r w:rsidDel="00F45816">
                <w:rPr>
                  <w:i/>
                </w:rPr>
                <w:delText>Ator P</w:delText>
              </w:r>
              <w:r w:rsidRPr="002166BD" w:rsidDel="00F45816">
                <w:rPr>
                  <w:i/>
                </w:rPr>
                <w:delText>rincipal</w:delText>
              </w:r>
            </w:del>
          </w:p>
        </w:tc>
        <w:tc>
          <w:tcPr>
            <w:tcW w:w="3515" w:type="pct"/>
          </w:tcPr>
          <w:p w14:paraId="44FE98A5" w14:textId="5C50F95F" w:rsidR="00D66634" w:rsidRPr="002166BD" w:rsidDel="00F45816" w:rsidRDefault="00D66634" w:rsidP="003901B3">
            <w:pPr>
              <w:tabs>
                <w:tab w:val="left" w:pos="3682"/>
              </w:tabs>
              <w:spacing w:line="240" w:lineRule="auto"/>
              <w:rPr>
                <w:del w:id="970" w:author="LUAN FIRMINO DE PAULA PEREIRA DA SILVA" w:date="2018-08-21T21:41:00Z"/>
              </w:rPr>
            </w:pPr>
            <w:del w:id="971" w:author="LUAN FIRMINO DE PAULA PEREIRA DA SILVA" w:date="2018-08-21T21:41:00Z">
              <w:r w:rsidDel="00F45816">
                <w:delText>Usuário.</w:delText>
              </w:r>
            </w:del>
          </w:p>
        </w:tc>
      </w:tr>
      <w:tr w:rsidR="00D66634" w:rsidRPr="002166BD" w:rsidDel="00F45816" w14:paraId="401017FB" w14:textId="3C131452" w:rsidTr="008654E8">
        <w:trPr>
          <w:del w:id="972" w:author="LUAN FIRMINO DE PAULA PEREIRA DA SILVA" w:date="2018-08-21T21:41:00Z"/>
        </w:trPr>
        <w:tc>
          <w:tcPr>
            <w:tcW w:w="1485" w:type="pct"/>
          </w:tcPr>
          <w:p w14:paraId="14F47283" w14:textId="6120A2A4" w:rsidR="00D66634" w:rsidRPr="002166BD" w:rsidDel="00F45816" w:rsidRDefault="00D66634" w:rsidP="003901B3">
            <w:pPr>
              <w:tabs>
                <w:tab w:val="left" w:pos="3682"/>
              </w:tabs>
              <w:spacing w:line="240" w:lineRule="auto"/>
              <w:rPr>
                <w:del w:id="973" w:author="LUAN FIRMINO DE PAULA PEREIRA DA SILVA" w:date="2018-08-21T21:41:00Z"/>
                <w:i/>
              </w:rPr>
            </w:pPr>
            <w:del w:id="974" w:author="LUAN FIRMINO DE PAULA PEREIRA DA SILVA" w:date="2018-08-21T21:41:00Z">
              <w:r w:rsidDel="00F45816">
                <w:rPr>
                  <w:i/>
                </w:rPr>
                <w:delText>Pré-Condição</w:delText>
              </w:r>
            </w:del>
          </w:p>
        </w:tc>
        <w:tc>
          <w:tcPr>
            <w:tcW w:w="3515" w:type="pct"/>
          </w:tcPr>
          <w:p w14:paraId="00D9D6BF" w14:textId="42471590" w:rsidR="00D66634" w:rsidRPr="002166BD" w:rsidDel="00F45816" w:rsidRDefault="00D66634" w:rsidP="003901B3">
            <w:pPr>
              <w:tabs>
                <w:tab w:val="left" w:pos="3682"/>
              </w:tabs>
              <w:spacing w:line="240" w:lineRule="auto"/>
              <w:rPr>
                <w:del w:id="975" w:author="LUAN FIRMINO DE PAULA PEREIRA DA SILVA" w:date="2018-08-21T21:41:00Z"/>
              </w:rPr>
            </w:pPr>
            <w:del w:id="976" w:author="LUAN FIRMINO DE PAULA PEREIRA DA SILVA" w:date="2018-08-21T21:41:00Z">
              <w:r w:rsidDel="00F45816">
                <w:rPr>
                  <w:rFonts w:cs="Arial"/>
                  <w:szCs w:val="24"/>
                </w:rPr>
                <w:delText>-</w:delText>
              </w:r>
            </w:del>
          </w:p>
        </w:tc>
      </w:tr>
      <w:tr w:rsidR="00D66634" w:rsidDel="00F45816" w14:paraId="20DAC765" w14:textId="1B199D5B" w:rsidTr="008654E8">
        <w:trPr>
          <w:del w:id="977" w:author="LUAN FIRMINO DE PAULA PEREIRA DA SILVA" w:date="2018-08-21T21:41:00Z"/>
        </w:trPr>
        <w:tc>
          <w:tcPr>
            <w:tcW w:w="1485" w:type="pct"/>
          </w:tcPr>
          <w:p w14:paraId="4474D3AC" w14:textId="42FF73EB" w:rsidR="00D66634" w:rsidDel="00F45816" w:rsidRDefault="00D66634" w:rsidP="003901B3">
            <w:pPr>
              <w:tabs>
                <w:tab w:val="left" w:pos="3682"/>
              </w:tabs>
              <w:spacing w:line="240" w:lineRule="auto"/>
              <w:rPr>
                <w:del w:id="978" w:author="LUAN FIRMINO DE PAULA PEREIRA DA SILVA" w:date="2018-08-21T21:41:00Z"/>
                <w:i/>
              </w:rPr>
            </w:pPr>
            <w:del w:id="979" w:author="LUAN FIRMINO DE PAULA PEREIRA DA SILVA" w:date="2018-08-21T21:41:00Z">
              <w:r w:rsidDel="00F45816">
                <w:rPr>
                  <w:i/>
                </w:rPr>
                <w:delText>Pós-Condição</w:delText>
              </w:r>
            </w:del>
          </w:p>
        </w:tc>
        <w:tc>
          <w:tcPr>
            <w:tcW w:w="3515" w:type="pct"/>
          </w:tcPr>
          <w:p w14:paraId="50E94A78" w14:textId="5D0EC7F3" w:rsidR="00D66634" w:rsidDel="00F45816" w:rsidRDefault="00D66634" w:rsidP="003901B3">
            <w:pPr>
              <w:tabs>
                <w:tab w:val="left" w:pos="3682"/>
              </w:tabs>
              <w:spacing w:line="240" w:lineRule="auto"/>
              <w:rPr>
                <w:del w:id="980" w:author="LUAN FIRMINO DE PAULA PEREIRA DA SILVA" w:date="2018-08-21T21:41:00Z"/>
              </w:rPr>
            </w:pPr>
            <w:del w:id="981" w:author="LUAN FIRMINO DE PAULA PEREIRA DA SILVA" w:date="2018-08-21T21:41:00Z">
              <w:r w:rsidDel="00F45816">
                <w:delText>-</w:delText>
              </w:r>
            </w:del>
          </w:p>
        </w:tc>
      </w:tr>
      <w:tr w:rsidR="00D66634" w:rsidRPr="00470157" w:rsidDel="00F45816" w14:paraId="1E4009CF" w14:textId="55EE36BF" w:rsidTr="008654E8">
        <w:trPr>
          <w:del w:id="982" w:author="LUAN FIRMINO DE PAULA PEREIRA DA SILVA" w:date="2018-08-21T21:41:00Z"/>
        </w:trPr>
        <w:tc>
          <w:tcPr>
            <w:tcW w:w="1485" w:type="pct"/>
          </w:tcPr>
          <w:p w14:paraId="04203374" w14:textId="25D9FDB7" w:rsidR="00D66634" w:rsidRPr="002166BD" w:rsidDel="00F45816" w:rsidRDefault="00D66634" w:rsidP="003901B3">
            <w:pPr>
              <w:tabs>
                <w:tab w:val="left" w:pos="3682"/>
              </w:tabs>
              <w:spacing w:line="240" w:lineRule="auto"/>
              <w:rPr>
                <w:del w:id="983" w:author="LUAN FIRMINO DE PAULA PEREIRA DA SILVA" w:date="2018-08-21T21:41:00Z"/>
                <w:i/>
              </w:rPr>
            </w:pPr>
            <w:del w:id="984" w:author="LUAN FIRMINO DE PAULA PEREIRA DA SILVA" w:date="2018-08-21T21:41:00Z">
              <w:r w:rsidRPr="002166BD" w:rsidDel="00F45816">
                <w:rPr>
                  <w:i/>
                </w:rPr>
                <w:delText xml:space="preserve">Fluxo </w:delText>
              </w:r>
              <w:r w:rsidDel="00F45816">
                <w:rPr>
                  <w:i/>
                </w:rPr>
                <w:delText>Normal</w:delText>
              </w:r>
            </w:del>
          </w:p>
        </w:tc>
        <w:tc>
          <w:tcPr>
            <w:tcW w:w="3515" w:type="pct"/>
          </w:tcPr>
          <w:p w14:paraId="6262A0BC" w14:textId="59692400" w:rsidR="00D66634" w:rsidRPr="00B941C0" w:rsidDel="00F45816" w:rsidRDefault="00D66634" w:rsidP="003901B3">
            <w:pPr>
              <w:spacing w:line="240" w:lineRule="auto"/>
              <w:rPr>
                <w:del w:id="985" w:author="LUAN FIRMINO DE PAULA PEREIRA DA SILVA" w:date="2018-08-21T21:41:00Z"/>
                <w:rFonts w:cs="Arial"/>
                <w:szCs w:val="24"/>
              </w:rPr>
            </w:pPr>
            <w:del w:id="986" w:author="LUAN FIRMINO DE PAULA PEREIRA DA SILVA" w:date="2018-08-21T21:41:00Z">
              <w:r w:rsidDel="00F45816">
                <w:rPr>
                  <w:rFonts w:cs="Arial"/>
                  <w:szCs w:val="24"/>
                </w:rPr>
                <w:delText>Incluir</w:delText>
              </w:r>
            </w:del>
          </w:p>
          <w:p w14:paraId="7CBD43F4" w14:textId="023FA3E2" w:rsidR="00D66634" w:rsidDel="00F45816" w:rsidRDefault="00D66634" w:rsidP="003901B3">
            <w:pPr>
              <w:spacing w:line="240" w:lineRule="auto"/>
              <w:ind w:left="600"/>
              <w:rPr>
                <w:del w:id="987" w:author="LUAN FIRMINO DE PAULA PEREIRA DA SILVA" w:date="2018-08-21T21:41:00Z"/>
                <w:rFonts w:cs="Arial"/>
                <w:szCs w:val="24"/>
              </w:rPr>
            </w:pPr>
            <w:del w:id="988" w:author="LUAN FIRMINO DE PAULA PEREIRA DA SILVA" w:date="2018-08-21T21:41:00Z">
              <w:r w:rsidDel="00F45816">
                <w:rPr>
                  <w:rFonts w:cs="Arial"/>
                  <w:szCs w:val="24"/>
                </w:rPr>
                <w:delText xml:space="preserve">1. </w:delText>
              </w:r>
              <w:r w:rsidRPr="00891736" w:rsidDel="00F45816">
                <w:rPr>
                  <w:rFonts w:cs="Arial"/>
                  <w:szCs w:val="24"/>
                </w:rPr>
                <w:delText>Dados da venda.</w:delText>
              </w:r>
            </w:del>
          </w:p>
          <w:p w14:paraId="03E4EAEB" w14:textId="5E7EC8A7" w:rsidR="00D66634" w:rsidDel="00F45816" w:rsidRDefault="00D66634" w:rsidP="003901B3">
            <w:pPr>
              <w:spacing w:line="240" w:lineRule="auto"/>
              <w:ind w:left="600"/>
              <w:rPr>
                <w:del w:id="989" w:author="LUAN FIRMINO DE PAULA PEREIRA DA SILVA" w:date="2018-08-21T21:41:00Z"/>
                <w:rFonts w:cs="Arial"/>
                <w:szCs w:val="24"/>
              </w:rPr>
            </w:pPr>
            <w:del w:id="990" w:author="LUAN FIRMINO DE PAULA PEREIRA DA SILVA" w:date="2018-08-21T21:41:00Z">
              <w:r w:rsidDel="00F45816">
                <w:rPr>
                  <w:rFonts w:cs="Arial"/>
                  <w:szCs w:val="24"/>
                </w:rPr>
                <w:delText>2. Confirmar a inclusão.</w:delText>
              </w:r>
            </w:del>
          </w:p>
          <w:p w14:paraId="0014F5D8" w14:textId="40E48750" w:rsidR="00D66634" w:rsidDel="00F45816" w:rsidRDefault="00D66634" w:rsidP="003901B3">
            <w:pPr>
              <w:spacing w:line="240" w:lineRule="auto"/>
              <w:rPr>
                <w:del w:id="991" w:author="LUAN FIRMINO DE PAULA PEREIRA DA SILVA" w:date="2018-08-21T21:41:00Z"/>
                <w:rFonts w:cs="Arial"/>
                <w:szCs w:val="24"/>
              </w:rPr>
            </w:pPr>
            <w:del w:id="992" w:author="LUAN FIRMINO DE PAULA PEREIRA DA SILVA" w:date="2018-08-21T21:41:00Z">
              <w:r w:rsidDel="00F45816">
                <w:rPr>
                  <w:rFonts w:cs="Arial"/>
                  <w:szCs w:val="24"/>
                </w:rPr>
                <w:delText>Alterar</w:delText>
              </w:r>
            </w:del>
          </w:p>
          <w:p w14:paraId="3F2802FC" w14:textId="04158EFF" w:rsidR="00D66634" w:rsidDel="00F45816" w:rsidRDefault="00D66634" w:rsidP="00A90C0E">
            <w:pPr>
              <w:pStyle w:val="PargrafodaLista"/>
              <w:numPr>
                <w:ilvl w:val="0"/>
                <w:numId w:val="5"/>
              </w:numPr>
              <w:spacing w:after="200" w:line="240" w:lineRule="auto"/>
              <w:rPr>
                <w:del w:id="993" w:author="LUAN FIRMINO DE PAULA PEREIRA DA SILVA" w:date="2018-08-21T21:41:00Z"/>
                <w:szCs w:val="24"/>
              </w:rPr>
            </w:pPr>
            <w:del w:id="994" w:author="LUAN FIRMINO DE PAULA PEREIRA DA SILVA" w:date="2018-08-21T21:41:00Z">
              <w:r w:rsidDel="00F45816">
                <w:rPr>
                  <w:szCs w:val="24"/>
                </w:rPr>
                <w:delText>Alterar as informações referentes a venda.</w:delText>
              </w:r>
            </w:del>
          </w:p>
          <w:p w14:paraId="7D075B21" w14:textId="7C07E522" w:rsidR="00D66634" w:rsidRPr="00464365" w:rsidDel="00F45816" w:rsidRDefault="00D66634" w:rsidP="00A90C0E">
            <w:pPr>
              <w:pStyle w:val="PargrafodaLista"/>
              <w:numPr>
                <w:ilvl w:val="0"/>
                <w:numId w:val="5"/>
              </w:numPr>
              <w:spacing w:after="200" w:line="240" w:lineRule="auto"/>
              <w:rPr>
                <w:del w:id="995" w:author="LUAN FIRMINO DE PAULA PEREIRA DA SILVA" w:date="2018-08-21T21:41:00Z"/>
                <w:szCs w:val="24"/>
              </w:rPr>
            </w:pPr>
            <w:del w:id="996" w:author="LUAN FIRMINO DE PAULA PEREIRA DA SILVA" w:date="2018-08-21T21:41:00Z">
              <w:r w:rsidDel="00F45816">
                <w:rPr>
                  <w:szCs w:val="24"/>
                </w:rPr>
                <w:delText>Confirmar alteração</w:delText>
              </w:r>
              <w:r w:rsidR="00464365" w:rsidDel="00F45816">
                <w:rPr>
                  <w:szCs w:val="24"/>
                </w:rPr>
                <w:delText>.</w:delText>
              </w:r>
            </w:del>
          </w:p>
        </w:tc>
      </w:tr>
      <w:tr w:rsidR="00D66634" w:rsidRPr="002166BD" w:rsidDel="00F45816" w14:paraId="0D9364A9" w14:textId="793ABBF2" w:rsidTr="008654E8">
        <w:trPr>
          <w:del w:id="997" w:author="LUAN FIRMINO DE PAULA PEREIRA DA SILVA" w:date="2018-08-21T21:41:00Z"/>
        </w:trPr>
        <w:tc>
          <w:tcPr>
            <w:tcW w:w="1485" w:type="pct"/>
          </w:tcPr>
          <w:p w14:paraId="19C517C1" w14:textId="422250CF" w:rsidR="00D66634" w:rsidRPr="002166BD" w:rsidDel="00F45816" w:rsidRDefault="00D66634" w:rsidP="003901B3">
            <w:pPr>
              <w:tabs>
                <w:tab w:val="left" w:pos="3682"/>
              </w:tabs>
              <w:spacing w:line="240" w:lineRule="auto"/>
              <w:rPr>
                <w:del w:id="998" w:author="LUAN FIRMINO DE PAULA PEREIRA DA SILVA" w:date="2018-08-21T21:41:00Z"/>
                <w:i/>
              </w:rPr>
            </w:pPr>
            <w:del w:id="999" w:author="LUAN FIRMINO DE PAULA PEREIRA DA SILVA" w:date="2018-08-21T21:41:00Z">
              <w:r w:rsidDel="00F45816">
                <w:rPr>
                  <w:i/>
                </w:rPr>
                <w:delText>Fluxo Alternativo</w:delText>
              </w:r>
            </w:del>
          </w:p>
        </w:tc>
        <w:tc>
          <w:tcPr>
            <w:tcW w:w="3515" w:type="pct"/>
          </w:tcPr>
          <w:p w14:paraId="392CFA84" w14:textId="70835402" w:rsidR="00D66634" w:rsidRPr="002166BD" w:rsidDel="00F45816" w:rsidRDefault="00D66634" w:rsidP="003901B3">
            <w:pPr>
              <w:tabs>
                <w:tab w:val="left" w:pos="3682"/>
              </w:tabs>
              <w:spacing w:line="240" w:lineRule="auto"/>
              <w:rPr>
                <w:del w:id="1000" w:author="LUAN FIRMINO DE PAULA PEREIRA DA SILVA" w:date="2018-08-21T21:41:00Z"/>
              </w:rPr>
            </w:pPr>
            <w:del w:id="1001" w:author="LUAN FIRMINO DE PAULA PEREIRA DA SILVA" w:date="2018-08-21T21:41:00Z">
              <w:r w:rsidDel="00F45816">
                <w:rPr>
                  <w:rFonts w:cs="Arial"/>
                  <w:szCs w:val="24"/>
                </w:rPr>
                <w:delText>-</w:delText>
              </w:r>
            </w:del>
          </w:p>
        </w:tc>
      </w:tr>
      <w:tr w:rsidR="00D66634" w:rsidRPr="002166BD" w:rsidDel="00F45816" w14:paraId="269ECD9C" w14:textId="1416231D" w:rsidTr="008654E8">
        <w:trPr>
          <w:del w:id="1002" w:author="LUAN FIRMINO DE PAULA PEREIRA DA SILVA" w:date="2018-08-21T21:41:00Z"/>
        </w:trPr>
        <w:tc>
          <w:tcPr>
            <w:tcW w:w="1485" w:type="pct"/>
          </w:tcPr>
          <w:p w14:paraId="6A895E8A" w14:textId="5BD35C4D" w:rsidR="00D66634" w:rsidRPr="002166BD" w:rsidDel="00F45816" w:rsidRDefault="00D66634" w:rsidP="003901B3">
            <w:pPr>
              <w:tabs>
                <w:tab w:val="left" w:pos="3682"/>
              </w:tabs>
              <w:spacing w:line="240" w:lineRule="auto"/>
              <w:rPr>
                <w:del w:id="1003" w:author="LUAN FIRMINO DE PAULA PEREIRA DA SILVA" w:date="2018-08-21T21:41:00Z"/>
                <w:i/>
              </w:rPr>
            </w:pPr>
            <w:del w:id="1004" w:author="LUAN FIRMINO DE PAULA PEREIRA DA SILVA" w:date="2018-08-21T21:41:00Z">
              <w:r w:rsidDel="00F45816">
                <w:rPr>
                  <w:i/>
                </w:rPr>
                <w:delText>Nota</w:delText>
              </w:r>
            </w:del>
          </w:p>
        </w:tc>
        <w:tc>
          <w:tcPr>
            <w:tcW w:w="3515" w:type="pct"/>
          </w:tcPr>
          <w:p w14:paraId="32FCC859" w14:textId="59CFCDC7" w:rsidR="00D66634" w:rsidRPr="002166BD" w:rsidDel="00F45816" w:rsidRDefault="00D66634" w:rsidP="003901B3">
            <w:pPr>
              <w:tabs>
                <w:tab w:val="left" w:pos="3682"/>
              </w:tabs>
              <w:spacing w:line="240" w:lineRule="auto"/>
              <w:rPr>
                <w:del w:id="1005" w:author="LUAN FIRMINO DE PAULA PEREIRA DA SILVA" w:date="2018-08-21T21:41:00Z"/>
              </w:rPr>
            </w:pPr>
            <w:del w:id="1006" w:author="LUAN FIRMINO DE PAULA PEREIRA DA SILVA" w:date="2018-08-21T21:41:00Z">
              <w:r w:rsidDel="00F45816">
                <w:delText>-</w:delText>
              </w:r>
            </w:del>
          </w:p>
        </w:tc>
      </w:tr>
    </w:tbl>
    <w:p w14:paraId="2CA2F0DB" w14:textId="0340CC8E" w:rsidR="00A72AB8" w:rsidRDefault="00A72AB8">
      <w:r>
        <w:br w:type="page"/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1"/>
      </w:tblGrid>
      <w:tr w:rsidR="00D66634" w:rsidRPr="002166BD" w14:paraId="5B2C3F9A" w14:textId="77777777" w:rsidTr="008654E8">
        <w:tc>
          <w:tcPr>
            <w:tcW w:w="9071" w:type="dxa"/>
          </w:tcPr>
          <w:p w14:paraId="354293E4" w14:textId="0C0811E3" w:rsidR="00D66634" w:rsidDel="00F45816" w:rsidRDefault="00D66634" w:rsidP="003901B3">
            <w:pPr>
              <w:keepNext/>
              <w:tabs>
                <w:tab w:val="left" w:pos="3682"/>
              </w:tabs>
              <w:rPr>
                <w:del w:id="1007" w:author="LUAN FIRMINO DE PAULA PEREIRA DA SILVA" w:date="2018-08-21T21:41:00Z"/>
                <w:rFonts w:cs="Arial"/>
              </w:rPr>
            </w:pPr>
          </w:p>
          <w:p w14:paraId="563070D6" w14:textId="77777777" w:rsidR="00244113" w:rsidRDefault="00143466" w:rsidP="00244113">
            <w:pPr>
              <w:keepNext/>
              <w:tabs>
                <w:tab w:val="left" w:pos="3682"/>
              </w:tabs>
              <w:jc w:val="center"/>
            </w:pPr>
            <w:r>
              <w:object w:dxaOrig="7005" w:dyaOrig="4635" w14:anchorId="0B0AD3D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51pt;height:231.75pt" o:ole="">
                  <v:imagedata r:id="rId17" o:title=""/>
                </v:shape>
                <o:OLEObject Type="Embed" ProgID="PBrush" ShapeID="_x0000_i1025" DrawAspect="Content" ObjectID="_1597507056" r:id="rId18"/>
              </w:object>
            </w:r>
          </w:p>
          <w:p w14:paraId="1B65A7DF" w14:textId="11DD6B48" w:rsidR="00235733" w:rsidRDefault="00244113" w:rsidP="00A60C7B">
            <w:pPr>
              <w:pStyle w:val="Legenda"/>
            </w:pPr>
            <w:bookmarkStart w:id="1008" w:name="_Toc516513690"/>
            <w:r>
              <w:t xml:space="preserve">Figura </w:t>
            </w:r>
            <w:r w:rsidR="00721A43">
              <w:rPr>
                <w:noProof/>
              </w:rPr>
              <w:fldChar w:fldCharType="begin"/>
            </w:r>
            <w:r w:rsidR="00721A43">
              <w:rPr>
                <w:noProof/>
              </w:rPr>
              <w:instrText xml:space="preserve"> SEQ Figura \* ARABIC </w:instrText>
            </w:r>
            <w:r w:rsidR="00721A43">
              <w:rPr>
                <w:noProof/>
              </w:rPr>
              <w:fldChar w:fldCharType="separate"/>
            </w:r>
            <w:ins w:id="1009" w:author="LUAN FIRMINO DE PAULA PEREIRA DA SILVA" w:date="2018-08-22T21:00:00Z">
              <w:r w:rsidR="00E4371C">
                <w:rPr>
                  <w:noProof/>
                </w:rPr>
                <w:t>6</w:t>
              </w:r>
            </w:ins>
            <w:del w:id="1010" w:author="LUAN FIRMINO DE PAULA PEREIRA DA SILVA" w:date="2018-08-22T21:00:00Z">
              <w:r w:rsidR="007A5572" w:rsidDel="00E4371C">
                <w:rPr>
                  <w:noProof/>
                </w:rPr>
                <w:delText>13</w:delText>
              </w:r>
            </w:del>
            <w:r w:rsidR="00721A43">
              <w:rPr>
                <w:noProof/>
              </w:rPr>
              <w:fldChar w:fldCharType="end"/>
            </w:r>
            <w:r>
              <w:t>-</w:t>
            </w:r>
            <w:r w:rsidRPr="002166BD">
              <w:t xml:space="preserve"> Diagrama de caso de uso: </w:t>
            </w:r>
            <w:r>
              <w:t>cadastrar promoção.</w:t>
            </w:r>
            <w:bookmarkEnd w:id="1008"/>
          </w:p>
          <w:p w14:paraId="25E5DF98" w14:textId="77777777" w:rsidR="008654E8" w:rsidRPr="008654E8" w:rsidRDefault="008654E8" w:rsidP="00A60C7B">
            <w:pPr>
              <w:pStyle w:val="Legenda"/>
            </w:pPr>
          </w:p>
          <w:p w14:paraId="7EBF8BED" w14:textId="77777777" w:rsidR="00D66634" w:rsidRPr="007A6908" w:rsidRDefault="008654E8" w:rsidP="00A60C7B">
            <w:pPr>
              <w:pStyle w:val="Legenda"/>
            </w:pPr>
            <w:r w:rsidRPr="007A6908">
              <w:t>Tabela 7 – Documentação do caso de uso: cadastrar produto.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838"/>
              <w:gridCol w:w="6656"/>
            </w:tblGrid>
            <w:tr w:rsidR="008654E8" w14:paraId="4E77469A" w14:textId="77777777" w:rsidTr="008654E8">
              <w:tc>
                <w:tcPr>
                  <w:tcW w:w="1838" w:type="dxa"/>
                </w:tcPr>
                <w:p w14:paraId="15680EC4" w14:textId="77777777" w:rsidR="008654E8" w:rsidRPr="00464365" w:rsidRDefault="008654E8" w:rsidP="003901B3">
                  <w:pPr>
                    <w:rPr>
                      <w:i/>
                    </w:rPr>
                  </w:pPr>
                  <w:r w:rsidRPr="00464365">
                    <w:rPr>
                      <w:i/>
                    </w:rPr>
                    <w:t>Caso de Uso</w:t>
                  </w:r>
                </w:p>
              </w:tc>
              <w:tc>
                <w:tcPr>
                  <w:tcW w:w="6656" w:type="dxa"/>
                </w:tcPr>
                <w:p w14:paraId="540B3EDB" w14:textId="77777777" w:rsidR="008654E8" w:rsidRPr="00AC0F46" w:rsidRDefault="008654E8" w:rsidP="003901B3">
                  <w:r w:rsidRPr="00AC0F46">
                    <w:t>Cadastrar Promoção</w:t>
                  </w:r>
                  <w:r>
                    <w:t>.</w:t>
                  </w:r>
                </w:p>
              </w:tc>
            </w:tr>
            <w:tr w:rsidR="008654E8" w:rsidRPr="00AC0F46" w14:paraId="21878BFA" w14:textId="77777777" w:rsidTr="008654E8">
              <w:tc>
                <w:tcPr>
                  <w:tcW w:w="1838" w:type="dxa"/>
                </w:tcPr>
                <w:p w14:paraId="50DC6320" w14:textId="77777777" w:rsidR="008654E8" w:rsidRPr="00464365" w:rsidRDefault="008654E8" w:rsidP="003901B3">
                  <w:pPr>
                    <w:rPr>
                      <w:i/>
                    </w:rPr>
                  </w:pPr>
                  <w:r w:rsidRPr="00464365">
                    <w:rPr>
                      <w:i/>
                    </w:rPr>
                    <w:t>Resumo</w:t>
                  </w:r>
                </w:p>
              </w:tc>
              <w:tc>
                <w:tcPr>
                  <w:tcW w:w="6656" w:type="dxa"/>
                </w:tcPr>
                <w:p w14:paraId="31D3B305" w14:textId="351456AF" w:rsidR="008654E8" w:rsidRPr="00AC0F46" w:rsidRDefault="008654E8" w:rsidP="003901B3">
                  <w:r>
                    <w:t xml:space="preserve">Este caso de uso descreve as etapas necessárias a serem percorridas pelo </w:t>
                  </w:r>
                  <w:del w:id="1011" w:author="LUAN FIRMINO DE PAULA PEREIRA DA SILVA" w:date="2018-08-22T23:30:00Z">
                    <w:r w:rsidRPr="00BB0A6E" w:rsidDel="00BB0A6E">
                      <w:rPr>
                        <w:color w:val="FF0000"/>
                        <w:rPrChange w:id="1012" w:author="LUAN FIRMINO DE PAULA PEREIRA DA SILVA" w:date="2018-08-22T23:30:00Z">
                          <w:rPr/>
                        </w:rPrChange>
                      </w:rPr>
                      <w:delText xml:space="preserve">usuário </w:delText>
                    </w:r>
                  </w:del>
                  <w:ins w:id="1013" w:author="LUAN FIRMINO DE PAULA PEREIRA DA SILVA" w:date="2018-08-22T23:30:00Z">
                    <w:r w:rsidR="00BB0A6E" w:rsidRPr="00BB0A6E">
                      <w:rPr>
                        <w:color w:val="FF0000"/>
                        <w:rPrChange w:id="1014" w:author="LUAN FIRMINO DE PAULA PEREIRA DA SILVA" w:date="2018-08-22T23:30:00Z">
                          <w:rPr/>
                        </w:rPrChange>
                      </w:rPr>
                      <w:t>Comerciante</w:t>
                    </w:r>
                    <w:r w:rsidR="00BB0A6E">
                      <w:t xml:space="preserve"> </w:t>
                    </w:r>
                  </w:ins>
                  <w:del w:id="1015" w:author="LUAN FIRMINO DE PAULA PEREIRA DA SILVA" w:date="2018-08-22T23:30:00Z">
                    <w:r w:rsidDel="00BB0A6E">
                      <w:delText xml:space="preserve">Consumidor </w:delText>
                    </w:r>
                  </w:del>
                  <w:r>
                    <w:t>para cadastrar promoções.</w:t>
                  </w:r>
                </w:p>
              </w:tc>
            </w:tr>
            <w:tr w:rsidR="008654E8" w14:paraId="2F8826EB" w14:textId="77777777" w:rsidTr="008654E8">
              <w:tc>
                <w:tcPr>
                  <w:tcW w:w="1838" w:type="dxa"/>
                </w:tcPr>
                <w:p w14:paraId="6811C265" w14:textId="77777777" w:rsidR="008654E8" w:rsidRPr="00464365" w:rsidRDefault="008654E8" w:rsidP="003901B3">
                  <w:pPr>
                    <w:rPr>
                      <w:i/>
                    </w:rPr>
                  </w:pPr>
                  <w:r w:rsidRPr="00464365">
                    <w:rPr>
                      <w:i/>
                    </w:rPr>
                    <w:t>Ator</w:t>
                  </w:r>
                </w:p>
              </w:tc>
              <w:tc>
                <w:tcPr>
                  <w:tcW w:w="6656" w:type="dxa"/>
                </w:tcPr>
                <w:p w14:paraId="0C5B8EF6" w14:textId="615D18D9" w:rsidR="008654E8" w:rsidRPr="00AC0F46" w:rsidRDefault="00BB0A6E" w:rsidP="003901B3">
                  <w:ins w:id="1016" w:author="LUAN FIRMINO DE PAULA PEREIRA DA SILVA" w:date="2018-08-22T23:30:00Z">
                    <w:r w:rsidRPr="003A13FE">
                      <w:rPr>
                        <w:color w:val="FF0000"/>
                      </w:rPr>
                      <w:t>Comerciante</w:t>
                    </w:r>
                  </w:ins>
                  <w:del w:id="1017" w:author="LUAN FIRMINO DE PAULA PEREIRA DA SILVA" w:date="2018-08-22T23:30:00Z">
                    <w:r w:rsidR="00143466" w:rsidDel="00BB0A6E">
                      <w:delText>Administrador</w:delText>
                    </w:r>
                  </w:del>
                  <w:ins w:id="1018" w:author="LUAN FIRMINO DE PAULA PEREIRA DA SILVA" w:date="2018-08-22T23:30:00Z">
                    <w:r>
                      <w:t xml:space="preserve"> </w:t>
                    </w:r>
                  </w:ins>
                  <w:ins w:id="1019" w:author="LUAN FIRMINO DE PAULA PEREIRA DA SILVA" w:date="2018-08-22T23:31:00Z">
                    <w:r>
                      <w:t xml:space="preserve">e </w:t>
                    </w:r>
                    <w:r w:rsidRPr="00BB0A6E">
                      <w:rPr>
                        <w:color w:val="FF0000"/>
                      </w:rPr>
                      <w:t>consumidor</w:t>
                    </w:r>
                  </w:ins>
                </w:p>
              </w:tc>
            </w:tr>
            <w:tr w:rsidR="008654E8" w14:paraId="49830E05" w14:textId="77777777" w:rsidTr="008654E8">
              <w:tc>
                <w:tcPr>
                  <w:tcW w:w="1838" w:type="dxa"/>
                </w:tcPr>
                <w:p w14:paraId="1549DE04" w14:textId="77777777" w:rsidR="008654E8" w:rsidRPr="00464365" w:rsidRDefault="008654E8" w:rsidP="003901B3">
                  <w:pPr>
                    <w:rPr>
                      <w:i/>
                    </w:rPr>
                  </w:pPr>
                  <w:r w:rsidRPr="00464365">
                    <w:rPr>
                      <w:i/>
                    </w:rPr>
                    <w:t>Pré-condição</w:t>
                  </w:r>
                </w:p>
              </w:tc>
              <w:tc>
                <w:tcPr>
                  <w:tcW w:w="6656" w:type="dxa"/>
                </w:tcPr>
                <w:p w14:paraId="4DD6EE5C" w14:textId="4327FFED" w:rsidR="008654E8" w:rsidRPr="00AC0F46" w:rsidRDefault="008654E8" w:rsidP="003901B3">
                  <w:del w:id="1020" w:author="LUAN FIRMINO DE PAULA PEREIRA DA SILVA" w:date="2018-08-22T23:34:00Z">
                    <w:r w:rsidDel="00BB0A6E">
                      <w:delText xml:space="preserve">Ter </w:delText>
                    </w:r>
                  </w:del>
                  <w:r>
                    <w:t>Produto</w:t>
                  </w:r>
                  <w:ins w:id="1021" w:author="LUAN FIRMINO DE PAULA PEREIRA DA SILVA" w:date="2018-08-22T23:34:00Z">
                    <w:r w:rsidR="00BB0A6E">
                      <w:t xml:space="preserve"> </w:t>
                    </w:r>
                    <w:r w:rsidR="001338F6">
                      <w:t>já</w:t>
                    </w:r>
                  </w:ins>
                  <w:r>
                    <w:t xml:space="preserve"> </w:t>
                  </w:r>
                  <w:ins w:id="1022" w:author="LUAN FIRMINO DE PAULA PEREIRA DA SILVA" w:date="2018-08-22T23:34:00Z">
                    <w:r w:rsidR="001338F6">
                      <w:t>c</w:t>
                    </w:r>
                  </w:ins>
                  <w:del w:id="1023" w:author="LUAN FIRMINO DE PAULA PEREIRA DA SILVA" w:date="2018-08-22T23:34:00Z">
                    <w:r w:rsidDel="001338F6">
                      <w:delText>C</w:delText>
                    </w:r>
                  </w:del>
                  <w:r>
                    <w:t>adastrado.</w:t>
                  </w:r>
                </w:p>
              </w:tc>
            </w:tr>
            <w:tr w:rsidR="008654E8" w14:paraId="38FB137F" w14:textId="77777777" w:rsidTr="008654E8">
              <w:tc>
                <w:tcPr>
                  <w:tcW w:w="1838" w:type="dxa"/>
                </w:tcPr>
                <w:p w14:paraId="43BDC469" w14:textId="77777777" w:rsidR="008654E8" w:rsidRPr="00464365" w:rsidRDefault="008654E8" w:rsidP="003901B3">
                  <w:pPr>
                    <w:rPr>
                      <w:i/>
                    </w:rPr>
                  </w:pPr>
                  <w:r w:rsidRPr="00464365">
                    <w:rPr>
                      <w:i/>
                    </w:rPr>
                    <w:t>Pós-condição</w:t>
                  </w:r>
                </w:p>
              </w:tc>
              <w:tc>
                <w:tcPr>
                  <w:tcW w:w="6656" w:type="dxa"/>
                </w:tcPr>
                <w:p w14:paraId="6224CDE1" w14:textId="77777777" w:rsidR="008654E8" w:rsidRPr="00AC0F46" w:rsidRDefault="008654E8" w:rsidP="003901B3">
                  <w:r>
                    <w:t>-</w:t>
                  </w:r>
                </w:p>
              </w:tc>
            </w:tr>
            <w:tr w:rsidR="008654E8" w:rsidRPr="00F76721" w14:paraId="0D0C3207" w14:textId="77777777" w:rsidTr="008654E8">
              <w:tc>
                <w:tcPr>
                  <w:tcW w:w="1838" w:type="dxa"/>
                </w:tcPr>
                <w:p w14:paraId="1327B20D" w14:textId="77777777" w:rsidR="008654E8" w:rsidRPr="00464365" w:rsidRDefault="008654E8" w:rsidP="003901B3">
                  <w:pPr>
                    <w:rPr>
                      <w:i/>
                    </w:rPr>
                  </w:pPr>
                  <w:r w:rsidRPr="00464365">
                    <w:rPr>
                      <w:i/>
                    </w:rPr>
                    <w:t>Fluxo Normal</w:t>
                  </w:r>
                </w:p>
              </w:tc>
              <w:tc>
                <w:tcPr>
                  <w:tcW w:w="6656" w:type="dxa"/>
                </w:tcPr>
                <w:p w14:paraId="74E65810" w14:textId="77777777" w:rsidR="008654E8" w:rsidDel="00B97BE8" w:rsidRDefault="008654E8" w:rsidP="003901B3">
                  <w:pPr>
                    <w:spacing w:line="240" w:lineRule="auto"/>
                    <w:rPr>
                      <w:del w:id="1024" w:author="LUAN FIRMINO DE PAULA PEREIRA DA SILVA" w:date="2018-08-22T23:35:00Z"/>
                    </w:rPr>
                  </w:pPr>
                  <w:r>
                    <w:t>Incluir:</w:t>
                  </w:r>
                </w:p>
                <w:p w14:paraId="43CD589F" w14:textId="391964A4" w:rsidR="008654E8" w:rsidRDefault="00143466">
                  <w:pPr>
                    <w:spacing w:line="240" w:lineRule="auto"/>
                    <w:pPrChange w:id="1025" w:author="LUAN FIRMINO DE PAULA PEREIRA DA SILVA" w:date="2018-08-22T23:35:00Z">
                      <w:pPr>
                        <w:pStyle w:val="PargrafodaLista"/>
                        <w:numPr>
                          <w:numId w:val="6"/>
                        </w:numPr>
                        <w:spacing w:line="240" w:lineRule="auto"/>
                        <w:ind w:hanging="360"/>
                      </w:pPr>
                    </w:pPrChange>
                  </w:pPr>
                  <w:del w:id="1026" w:author="LUAN FIRMINO DE PAULA PEREIRA DA SILVA" w:date="2018-08-22T23:35:00Z">
                    <w:r w:rsidDel="00B97BE8">
                      <w:delText>O administrador</w:delText>
                    </w:r>
                    <w:r w:rsidR="008654E8" w:rsidDel="00B97BE8">
                      <w:delText xml:space="preserve"> deve selecionar a opção “Criar Promoção”;</w:delText>
                    </w:r>
                  </w:del>
                </w:p>
                <w:p w14:paraId="37CD9A83" w14:textId="30C9E36C" w:rsidR="008654E8" w:rsidRDefault="00143466" w:rsidP="00A90C0E">
                  <w:pPr>
                    <w:pStyle w:val="PargrafodaLista"/>
                    <w:numPr>
                      <w:ilvl w:val="0"/>
                      <w:numId w:val="6"/>
                    </w:numPr>
                    <w:spacing w:line="240" w:lineRule="auto"/>
                  </w:pPr>
                  <w:del w:id="1027" w:author="LUAN FIRMINO DE PAULA PEREIRA DA SILVA" w:date="2018-08-22T23:37:00Z">
                    <w:r w:rsidDel="00B97BE8">
                      <w:delText>O administrador</w:delText>
                    </w:r>
                    <w:r w:rsidR="008654E8" w:rsidDel="00B97BE8">
                      <w:delText xml:space="preserve"> deve </w:delText>
                    </w:r>
                  </w:del>
                  <w:r w:rsidR="008654E8">
                    <w:t xml:space="preserve">inserir </w:t>
                  </w:r>
                  <w:del w:id="1028" w:author="LUAN FIRMINO DE PAULA PEREIRA DA SILVA" w:date="2018-08-22T23:37:00Z">
                    <w:r w:rsidR="008654E8" w:rsidDel="00B97BE8">
                      <w:delText xml:space="preserve">os </w:delText>
                    </w:r>
                  </w:del>
                  <w:r w:rsidR="008654E8">
                    <w:t xml:space="preserve">dados </w:t>
                  </w:r>
                  <w:del w:id="1029" w:author="LUAN FIRMINO DE PAULA PEREIRA DA SILVA" w:date="2018-08-22T23:37:00Z">
                    <w:r w:rsidR="008654E8" w:rsidDel="00B97BE8">
                      <w:delText>do cadastro</w:delText>
                    </w:r>
                  </w:del>
                  <w:ins w:id="1030" w:author="LUAN FIRMINO DE PAULA PEREIRA DA SILVA" w:date="2018-08-22T23:37:00Z">
                    <w:r w:rsidR="00B97BE8">
                      <w:t>requeridos</w:t>
                    </w:r>
                  </w:ins>
                  <w:r w:rsidR="008654E8">
                    <w:t>;</w:t>
                  </w:r>
                </w:p>
                <w:p w14:paraId="65AD69C1" w14:textId="77777777" w:rsidR="008654E8" w:rsidRDefault="008654E8" w:rsidP="00A90C0E">
                  <w:pPr>
                    <w:pStyle w:val="PargrafodaLista"/>
                    <w:numPr>
                      <w:ilvl w:val="0"/>
                      <w:numId w:val="6"/>
                    </w:numPr>
                    <w:spacing w:line="240" w:lineRule="auto"/>
                  </w:pPr>
                  <w:r>
                    <w:t>Confirma os dados inseridos;</w:t>
                  </w:r>
                </w:p>
                <w:p w14:paraId="48BF0CF8" w14:textId="77777777" w:rsidR="008654E8" w:rsidRDefault="008654E8" w:rsidP="00A90C0E">
                  <w:pPr>
                    <w:pStyle w:val="PargrafodaLista"/>
                    <w:numPr>
                      <w:ilvl w:val="0"/>
                      <w:numId w:val="6"/>
                    </w:numPr>
                    <w:spacing w:line="240" w:lineRule="auto"/>
                  </w:pPr>
                  <w:r>
                    <w:t>O sistema exibe “Promoção Cadastrada!”.</w:t>
                  </w:r>
                </w:p>
                <w:p w14:paraId="64616999" w14:textId="77777777" w:rsidR="008654E8" w:rsidRDefault="008654E8" w:rsidP="003901B3">
                  <w:pPr>
                    <w:spacing w:line="240" w:lineRule="auto"/>
                  </w:pPr>
                  <w:r>
                    <w:t>Alterar:</w:t>
                  </w:r>
                </w:p>
                <w:p w14:paraId="081CF4D1" w14:textId="5C483B42" w:rsidR="008654E8" w:rsidRDefault="008654E8" w:rsidP="00A90C0E">
                  <w:pPr>
                    <w:pStyle w:val="PargrafodaLista"/>
                    <w:numPr>
                      <w:ilvl w:val="0"/>
                      <w:numId w:val="7"/>
                    </w:numPr>
                    <w:spacing w:line="240" w:lineRule="auto"/>
                  </w:pPr>
                  <w:r>
                    <w:t xml:space="preserve">Alterar as informações </w:t>
                  </w:r>
                  <w:del w:id="1031" w:author="LUAN FIRMINO DE PAULA PEREIRA DA SILVA" w:date="2018-08-22T23:38:00Z">
                    <w:r w:rsidDel="00B97BE8">
                      <w:delText>da Promoção</w:delText>
                    </w:r>
                  </w:del>
                  <w:ins w:id="1032" w:author="LUAN FIRMINO DE PAULA PEREIRA DA SILVA" w:date="2018-08-22T23:38:00Z">
                    <w:r w:rsidR="00B97BE8">
                      <w:t>permitidas</w:t>
                    </w:r>
                  </w:ins>
                  <w:r>
                    <w:t>;</w:t>
                  </w:r>
                </w:p>
                <w:p w14:paraId="59E8AE6C" w14:textId="2262C156" w:rsidR="008654E8" w:rsidRDefault="008654E8" w:rsidP="00A90C0E">
                  <w:pPr>
                    <w:pStyle w:val="PargrafodaLista"/>
                    <w:numPr>
                      <w:ilvl w:val="0"/>
                      <w:numId w:val="7"/>
                    </w:numPr>
                    <w:spacing w:line="240" w:lineRule="auto"/>
                  </w:pPr>
                  <w:del w:id="1033" w:author="LUAN FIRMINO DE PAULA PEREIRA DA SILVA" w:date="2018-08-22T23:39:00Z">
                    <w:r w:rsidDel="00B97BE8">
                      <w:delText>O usuário c</w:delText>
                    </w:r>
                  </w:del>
                  <w:ins w:id="1034" w:author="LUAN FIRMINO DE PAULA PEREIRA DA SILVA" w:date="2018-08-22T23:39:00Z">
                    <w:r w:rsidR="00B97BE8">
                      <w:t>C</w:t>
                    </w:r>
                  </w:ins>
                  <w:r>
                    <w:t>onfirma as alterações;</w:t>
                  </w:r>
                </w:p>
                <w:p w14:paraId="4E783D6D" w14:textId="77777777" w:rsidR="008654E8" w:rsidRDefault="008654E8" w:rsidP="00A90C0E">
                  <w:pPr>
                    <w:pStyle w:val="PargrafodaLista"/>
                    <w:numPr>
                      <w:ilvl w:val="0"/>
                      <w:numId w:val="7"/>
                    </w:numPr>
                    <w:spacing w:line="240" w:lineRule="auto"/>
                  </w:pPr>
                  <w:r>
                    <w:t>O sistema exibe “Promoção Alterada!”.</w:t>
                  </w:r>
                </w:p>
                <w:p w14:paraId="75D9506B" w14:textId="77777777" w:rsidR="008654E8" w:rsidRDefault="008654E8" w:rsidP="003901B3">
                  <w:pPr>
                    <w:spacing w:line="240" w:lineRule="auto"/>
                  </w:pPr>
                  <w:r>
                    <w:t>Excluir:</w:t>
                  </w:r>
                </w:p>
                <w:p w14:paraId="2CEF0033" w14:textId="77777777" w:rsidR="008654E8" w:rsidRDefault="008654E8" w:rsidP="00A90C0E">
                  <w:pPr>
                    <w:pStyle w:val="PargrafodaLista"/>
                    <w:numPr>
                      <w:ilvl w:val="0"/>
                      <w:numId w:val="8"/>
                    </w:numPr>
                    <w:spacing w:line="240" w:lineRule="auto"/>
                  </w:pPr>
                  <w:r>
                    <w:t>Seleciona promoção para exclusão;</w:t>
                  </w:r>
                </w:p>
                <w:p w14:paraId="67E76A95" w14:textId="77777777" w:rsidR="008654E8" w:rsidRDefault="008654E8" w:rsidP="00A90C0E">
                  <w:pPr>
                    <w:pStyle w:val="PargrafodaLista"/>
                    <w:numPr>
                      <w:ilvl w:val="0"/>
                      <w:numId w:val="8"/>
                    </w:numPr>
                    <w:spacing w:line="240" w:lineRule="auto"/>
                  </w:pPr>
                  <w:r>
                    <w:t>Confirma Exclusão;</w:t>
                  </w:r>
                </w:p>
                <w:p w14:paraId="33F0CFF7" w14:textId="4F9949D4" w:rsidR="008654E8" w:rsidRDefault="008654E8" w:rsidP="00A90C0E">
                  <w:pPr>
                    <w:pStyle w:val="PargrafodaLista"/>
                    <w:numPr>
                      <w:ilvl w:val="0"/>
                      <w:numId w:val="8"/>
                    </w:numPr>
                    <w:spacing w:line="240" w:lineRule="auto"/>
                  </w:pPr>
                  <w:r>
                    <w:t>O sistema exibe “Promoção Excluída!”</w:t>
                  </w:r>
                  <w:ins w:id="1035" w:author="LUAN FIRMINO DE PAULA PEREIRA DA SILVA" w:date="2018-08-22T23:41:00Z">
                    <w:r w:rsidR="008F664E">
                      <w:t>;</w:t>
                    </w:r>
                  </w:ins>
                  <w:del w:id="1036" w:author="LUAN FIRMINO DE PAULA PEREIRA DA SILVA" w:date="2018-08-22T23:41:00Z">
                    <w:r w:rsidDel="008F664E">
                      <w:delText>.</w:delText>
                    </w:r>
                  </w:del>
                </w:p>
                <w:p w14:paraId="3866F78B" w14:textId="77777777" w:rsidR="008654E8" w:rsidRDefault="008654E8" w:rsidP="003901B3">
                  <w:pPr>
                    <w:spacing w:line="240" w:lineRule="auto"/>
                  </w:pPr>
                  <w:r>
                    <w:t>Consultar:</w:t>
                  </w:r>
                </w:p>
                <w:p w14:paraId="61336DE7" w14:textId="133767E4" w:rsidR="008654E8" w:rsidRPr="00AC0F46" w:rsidRDefault="008654E8" w:rsidP="00A90C0E">
                  <w:pPr>
                    <w:pStyle w:val="PargrafodaLista"/>
                    <w:numPr>
                      <w:ilvl w:val="0"/>
                      <w:numId w:val="9"/>
                    </w:numPr>
                    <w:spacing w:line="240" w:lineRule="auto"/>
                  </w:pPr>
                  <w:del w:id="1037" w:author="LUAN FIRMINO DE PAULA PEREIRA DA SILVA" w:date="2018-08-22T23:41:00Z">
                    <w:r w:rsidDel="008F664E">
                      <w:delText>O sistema direciona a tela para a tela de alterar para exibir informações</w:delText>
                    </w:r>
                  </w:del>
                  <w:ins w:id="1038" w:author="LUAN FIRMINO DE PAULA PEREIRA DA SILVA" w:date="2018-08-22T23:41:00Z">
                    <w:r w:rsidR="008F664E">
                      <w:t>O sistema vai para a tela de exibição</w:t>
                    </w:r>
                  </w:ins>
                  <w:r>
                    <w:t>.</w:t>
                  </w:r>
                </w:p>
              </w:tc>
            </w:tr>
            <w:tr w:rsidR="008654E8" w:rsidRPr="00F76721" w14:paraId="48BCAF22" w14:textId="77777777" w:rsidTr="008654E8">
              <w:tc>
                <w:tcPr>
                  <w:tcW w:w="1838" w:type="dxa"/>
                </w:tcPr>
                <w:p w14:paraId="27E7FABB" w14:textId="77777777" w:rsidR="008654E8" w:rsidRPr="00464365" w:rsidRDefault="008654E8" w:rsidP="003901B3">
                  <w:pPr>
                    <w:rPr>
                      <w:i/>
                    </w:rPr>
                  </w:pPr>
                  <w:r w:rsidRPr="00464365">
                    <w:rPr>
                      <w:i/>
                    </w:rPr>
                    <w:t>Fluxo Alternativo</w:t>
                  </w:r>
                </w:p>
              </w:tc>
              <w:tc>
                <w:tcPr>
                  <w:tcW w:w="6656" w:type="dxa"/>
                </w:tcPr>
                <w:p w14:paraId="098A96A7" w14:textId="77777777" w:rsidR="008654E8" w:rsidRDefault="008654E8" w:rsidP="003901B3">
                  <w:pPr>
                    <w:spacing w:line="240" w:lineRule="auto"/>
                  </w:pPr>
                  <w:r>
                    <w:t>Incluir:</w:t>
                  </w:r>
                </w:p>
                <w:p w14:paraId="24C2396B" w14:textId="77777777" w:rsidR="008654E8" w:rsidRDefault="008654E8" w:rsidP="00A90C0E">
                  <w:pPr>
                    <w:pStyle w:val="PargrafodaLista"/>
                    <w:numPr>
                      <w:ilvl w:val="0"/>
                      <w:numId w:val="10"/>
                    </w:numPr>
                    <w:spacing w:line="240" w:lineRule="auto"/>
                  </w:pPr>
                  <w:r>
                    <w:t>O sistema exibe “Promoção já Cadastrada”.</w:t>
                  </w:r>
                </w:p>
                <w:p w14:paraId="4A2192EA" w14:textId="77777777" w:rsidR="008654E8" w:rsidRDefault="008654E8" w:rsidP="003901B3">
                  <w:pPr>
                    <w:spacing w:line="240" w:lineRule="auto"/>
                  </w:pPr>
                  <w:r>
                    <w:t>Alterar:</w:t>
                  </w:r>
                </w:p>
                <w:p w14:paraId="050DFB12" w14:textId="77777777" w:rsidR="008654E8" w:rsidRDefault="008654E8" w:rsidP="00A90C0E">
                  <w:pPr>
                    <w:pStyle w:val="PargrafodaLista"/>
                    <w:numPr>
                      <w:ilvl w:val="0"/>
                      <w:numId w:val="11"/>
                    </w:numPr>
                    <w:spacing w:line="240" w:lineRule="auto"/>
                  </w:pPr>
                  <w:r>
                    <w:t>O sistema exibe “Falha ao alterar Cadastro”.</w:t>
                  </w:r>
                </w:p>
                <w:p w14:paraId="04658FC6" w14:textId="77777777" w:rsidR="008654E8" w:rsidRDefault="008654E8" w:rsidP="003901B3">
                  <w:pPr>
                    <w:spacing w:line="240" w:lineRule="auto"/>
                  </w:pPr>
                  <w:r>
                    <w:t>Excluir:</w:t>
                  </w:r>
                </w:p>
                <w:p w14:paraId="4749552D" w14:textId="77777777" w:rsidR="008654E8" w:rsidRDefault="008654E8" w:rsidP="00A90C0E">
                  <w:pPr>
                    <w:pStyle w:val="PargrafodaLista"/>
                    <w:numPr>
                      <w:ilvl w:val="0"/>
                      <w:numId w:val="12"/>
                    </w:numPr>
                    <w:spacing w:line="240" w:lineRule="auto"/>
                  </w:pPr>
                  <w:r>
                    <w:t>O sistema exibe “Falha ao Excluir Promoção”.</w:t>
                  </w:r>
                </w:p>
                <w:p w14:paraId="63558CAB" w14:textId="77777777" w:rsidR="008654E8" w:rsidRDefault="008654E8" w:rsidP="003901B3">
                  <w:pPr>
                    <w:spacing w:line="240" w:lineRule="auto"/>
                  </w:pPr>
                  <w:r>
                    <w:t>Consultar:</w:t>
                  </w:r>
                </w:p>
                <w:p w14:paraId="6402567C" w14:textId="77777777" w:rsidR="008654E8" w:rsidRPr="00AC0F46" w:rsidRDefault="008654E8" w:rsidP="00A90C0E">
                  <w:pPr>
                    <w:pStyle w:val="PargrafodaLista"/>
                    <w:numPr>
                      <w:ilvl w:val="0"/>
                      <w:numId w:val="13"/>
                    </w:numPr>
                    <w:spacing w:line="240" w:lineRule="auto"/>
                  </w:pPr>
                  <w:r>
                    <w:lastRenderedPageBreak/>
                    <w:t>O sistema exibe “Falha ao executar, tente novamente”.</w:t>
                  </w:r>
                </w:p>
              </w:tc>
            </w:tr>
            <w:tr w:rsidR="008654E8" w14:paraId="2EF85A1E" w14:textId="77777777" w:rsidTr="008654E8">
              <w:tc>
                <w:tcPr>
                  <w:tcW w:w="1838" w:type="dxa"/>
                </w:tcPr>
                <w:p w14:paraId="09978E43" w14:textId="77777777" w:rsidR="008654E8" w:rsidRPr="00464365" w:rsidRDefault="008654E8" w:rsidP="003901B3">
                  <w:pPr>
                    <w:rPr>
                      <w:i/>
                    </w:rPr>
                  </w:pPr>
                  <w:r w:rsidRPr="00464365">
                    <w:rPr>
                      <w:i/>
                    </w:rPr>
                    <w:lastRenderedPageBreak/>
                    <w:t>Nota</w:t>
                  </w:r>
                </w:p>
              </w:tc>
              <w:tc>
                <w:tcPr>
                  <w:tcW w:w="6656" w:type="dxa"/>
                </w:tcPr>
                <w:p w14:paraId="16394AD4" w14:textId="77777777" w:rsidR="008654E8" w:rsidRPr="00AC0F46" w:rsidRDefault="008654E8" w:rsidP="003901B3">
                  <w:r>
                    <w:t>-</w:t>
                  </w:r>
                </w:p>
              </w:tc>
            </w:tr>
          </w:tbl>
          <w:p w14:paraId="08A60618" w14:textId="77777777" w:rsidR="008654E8" w:rsidRDefault="008654E8" w:rsidP="003901B3"/>
          <w:p w14:paraId="61980FCA" w14:textId="27BA6028" w:rsidR="00F45816" w:rsidRDefault="00F45816" w:rsidP="003901B3">
            <w:pPr>
              <w:keepNext/>
              <w:tabs>
                <w:tab w:val="left" w:pos="3682"/>
              </w:tabs>
              <w:rPr>
                <w:rFonts w:cs="Arial"/>
              </w:rPr>
            </w:pPr>
          </w:p>
          <w:p w14:paraId="3407B41A" w14:textId="26950D8F" w:rsidR="00A72AB8" w:rsidRDefault="00A72AB8" w:rsidP="003901B3">
            <w:pPr>
              <w:keepNext/>
              <w:tabs>
                <w:tab w:val="left" w:pos="3682"/>
              </w:tabs>
              <w:rPr>
                <w:rFonts w:cs="Arial"/>
              </w:rPr>
            </w:pPr>
          </w:p>
          <w:p w14:paraId="3F35DEB2" w14:textId="77777777" w:rsidR="00A72AB8" w:rsidRDefault="00A72AB8" w:rsidP="003901B3">
            <w:pPr>
              <w:keepNext/>
              <w:tabs>
                <w:tab w:val="left" w:pos="3682"/>
              </w:tabs>
              <w:rPr>
                <w:rFonts w:cs="Arial"/>
              </w:rPr>
            </w:pPr>
          </w:p>
          <w:p w14:paraId="19C950C4" w14:textId="77777777" w:rsidR="00D66634" w:rsidRPr="002166BD" w:rsidRDefault="00D66634" w:rsidP="003901B3">
            <w:pPr>
              <w:keepNext/>
              <w:tabs>
                <w:tab w:val="left" w:pos="3682"/>
              </w:tabs>
              <w:rPr>
                <w:rFonts w:cs="Arial"/>
              </w:rPr>
            </w:pPr>
          </w:p>
        </w:tc>
      </w:tr>
    </w:tbl>
    <w:p w14:paraId="4B90CCF6" w14:textId="77777777" w:rsidR="00D66634" w:rsidRPr="002166BD" w:rsidRDefault="00D66634" w:rsidP="00464365">
      <w:pPr>
        <w:pStyle w:val="Ttulo1"/>
        <w:numPr>
          <w:ilvl w:val="0"/>
          <w:numId w:val="0"/>
        </w:numPr>
        <w:ind w:left="432"/>
      </w:pPr>
      <w:bookmarkStart w:id="1039" w:name="_Toc497732450"/>
      <w:bookmarkStart w:id="1040" w:name="_Toc516513825"/>
      <w:bookmarkEnd w:id="576"/>
      <w:r w:rsidRPr="002166BD">
        <w:lastRenderedPageBreak/>
        <w:t xml:space="preserve">APÊNDICE </w:t>
      </w:r>
      <w:r>
        <w:t>C</w:t>
      </w:r>
      <w:r w:rsidR="003901B3">
        <w:t xml:space="preserve"> </w:t>
      </w:r>
      <w:r w:rsidRPr="002166BD">
        <w:t>– Diagrama de classe</w:t>
      </w:r>
      <w:bookmarkEnd w:id="1039"/>
      <w:bookmarkEnd w:id="1040"/>
    </w:p>
    <w:p w14:paraId="0D13E74A" w14:textId="77777777" w:rsidR="00D66634" w:rsidRPr="002166BD" w:rsidRDefault="00D66634" w:rsidP="00D66634">
      <w:pPr>
        <w:tabs>
          <w:tab w:val="left" w:pos="3682"/>
        </w:tabs>
      </w:pPr>
    </w:p>
    <w:p w14:paraId="4F9CC744" w14:textId="29BB4212" w:rsidR="00D66634" w:rsidRPr="002166BD" w:rsidRDefault="00D66634" w:rsidP="00D66634">
      <w:pPr>
        <w:tabs>
          <w:tab w:val="left" w:pos="3682"/>
        </w:tabs>
        <w:ind w:firstLine="709"/>
      </w:pPr>
      <w:r w:rsidRPr="007A5572">
        <w:t xml:space="preserve"> Na </w:t>
      </w:r>
      <w:r w:rsidR="007A5572" w:rsidRPr="007A5572">
        <w:fldChar w:fldCharType="begin"/>
      </w:r>
      <w:r w:rsidR="007A5572" w:rsidRPr="007A5572">
        <w:instrText xml:space="preserve"> REF _Ref497096975 \h  \* MERGEFORMAT </w:instrText>
      </w:r>
      <w:r w:rsidR="007A5572" w:rsidRPr="007A5572">
        <w:fldChar w:fldCharType="separate"/>
      </w:r>
      <w:ins w:id="1041" w:author="LUAN FIRMINO DE PAULA PEREIRA DA SILVA" w:date="2018-08-22T21:00:00Z">
        <w:r w:rsidR="00E4371C">
          <w:rPr>
            <w:b/>
            <w:bCs/>
          </w:rPr>
          <w:t>Erro! Fonte de referência não encontrada.</w:t>
        </w:r>
      </w:ins>
      <w:del w:id="1042" w:author="LUAN FIRMINO DE PAULA PEREIRA DA SILVA" w:date="2018-08-22T21:00:00Z">
        <w:r w:rsidR="007A5572" w:rsidRPr="007A5572" w:rsidDel="00E4371C">
          <w:rPr>
            <w:bCs/>
          </w:rPr>
          <w:delText>figura 14</w:delText>
        </w:r>
      </w:del>
      <w:r w:rsidR="007A5572" w:rsidRPr="007A5572">
        <w:fldChar w:fldCharType="end"/>
      </w:r>
      <w:r w:rsidRPr="002166BD">
        <w:t>, pode-se observar o diagrama de classe do sistema referente a este trabalho.</w:t>
      </w:r>
    </w:p>
    <w:p w14:paraId="4C955D2F" w14:textId="77777777" w:rsidR="00D66634" w:rsidRPr="002166BD" w:rsidRDefault="00D66634" w:rsidP="00D66634">
      <w:pPr>
        <w:tabs>
          <w:tab w:val="left" w:pos="3682"/>
        </w:tabs>
      </w:pPr>
      <w:r w:rsidRPr="002166BD">
        <w:tab/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1"/>
      </w:tblGrid>
      <w:tr w:rsidR="00D66634" w:rsidRPr="002166BD" w14:paraId="30FF86DC" w14:textId="77777777" w:rsidTr="008654E8">
        <w:tc>
          <w:tcPr>
            <w:tcW w:w="9071" w:type="dxa"/>
          </w:tcPr>
          <w:p w14:paraId="1924B9FB" w14:textId="77777777" w:rsidR="00D66634" w:rsidRPr="002166BD" w:rsidRDefault="00D66634" w:rsidP="00A60C7B">
            <w:pPr>
              <w:pStyle w:val="Legenda"/>
            </w:pPr>
          </w:p>
        </w:tc>
      </w:tr>
      <w:tr w:rsidR="00D66634" w:rsidRPr="002166BD" w14:paraId="36A6E325" w14:textId="77777777" w:rsidTr="008654E8">
        <w:tc>
          <w:tcPr>
            <w:tcW w:w="9071" w:type="dxa"/>
          </w:tcPr>
          <w:p w14:paraId="55E573FF" w14:textId="77777777" w:rsidR="00244113" w:rsidDel="00A72AB8" w:rsidRDefault="00D66634" w:rsidP="00244113">
            <w:pPr>
              <w:keepNext/>
              <w:tabs>
                <w:tab w:val="left" w:pos="3682"/>
              </w:tabs>
              <w:jc w:val="center"/>
              <w:rPr>
                <w:del w:id="1043" w:author="LUAN FIRMINO DE PAULA PEREIRA DA SILVA" w:date="2018-08-22T22:21:00Z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57286236" wp14:editId="434C926D">
                  <wp:extent cx="5546725" cy="4728210"/>
                  <wp:effectExtent l="19050" t="0" r="0" b="0"/>
                  <wp:docPr id="3" name="Imagem 1" descr="C:\Users\MarioCezar\Downloads\WhatsApp Image 2018-05-26 at 01.38.1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arioCezar\Downloads\WhatsApp Image 2018-05-26 at 01.38.15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6725" cy="4728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9FE1D0" w14:textId="128C6338" w:rsidR="00D66634" w:rsidRPr="002166BD" w:rsidRDefault="00244113">
            <w:pPr>
              <w:keepNext/>
              <w:tabs>
                <w:tab w:val="left" w:pos="3682"/>
              </w:tabs>
              <w:jc w:val="center"/>
              <w:pPrChange w:id="1044" w:author="LUAN FIRMINO DE PAULA PEREIRA DA SILVA" w:date="2018-08-22T22:21:00Z">
                <w:pPr>
                  <w:pStyle w:val="Legenda"/>
                </w:pPr>
              </w:pPrChange>
            </w:pPr>
            <w:bookmarkStart w:id="1045" w:name="_Toc516513691"/>
            <w:del w:id="1046" w:author="LUAN FIRMINO DE PAULA PEREIRA DA SILVA" w:date="2018-08-22T22:21:00Z">
              <w:r w:rsidDel="00A72AB8">
                <w:delText xml:space="preserve">Figura </w:delText>
              </w:r>
              <w:r w:rsidR="00721A43" w:rsidDel="00A72AB8">
                <w:rPr>
                  <w:noProof/>
                </w:rPr>
                <w:fldChar w:fldCharType="begin"/>
              </w:r>
              <w:r w:rsidR="00721A43" w:rsidDel="00A72AB8">
                <w:rPr>
                  <w:noProof/>
                </w:rPr>
                <w:delInstrText xml:space="preserve"> SEQ Figura \* ARABIC </w:delInstrText>
              </w:r>
              <w:r w:rsidR="00721A43" w:rsidDel="00A72AB8">
                <w:rPr>
                  <w:noProof/>
                </w:rPr>
                <w:fldChar w:fldCharType="separate"/>
              </w:r>
            </w:del>
            <w:del w:id="1047" w:author="LUAN FIRMINO DE PAULA PEREIRA DA SILVA" w:date="2018-08-22T21:00:00Z">
              <w:r w:rsidR="007A5572" w:rsidDel="00E4371C">
                <w:rPr>
                  <w:noProof/>
                </w:rPr>
                <w:delText>14</w:delText>
              </w:r>
            </w:del>
            <w:del w:id="1048" w:author="LUAN FIRMINO DE PAULA PEREIRA DA SILVA" w:date="2018-08-22T22:21:00Z">
              <w:r w:rsidR="00721A43" w:rsidDel="00A72AB8">
                <w:rPr>
                  <w:noProof/>
                </w:rPr>
                <w:fldChar w:fldCharType="end"/>
              </w:r>
              <w:r w:rsidDel="00A72AB8">
                <w:delText>-</w:delText>
              </w:r>
              <w:r w:rsidRPr="00464365" w:rsidDel="00A72AB8">
                <w:delText xml:space="preserve"> Diagrama de </w:delText>
              </w:r>
              <w:r w:rsidRPr="00A74ECA" w:rsidDel="00A72AB8">
                <w:delText>classe</w:delText>
              </w:r>
              <w:r w:rsidDel="00A72AB8">
                <w:delText>.</w:delText>
              </w:r>
            </w:del>
            <w:bookmarkEnd w:id="1045"/>
          </w:p>
        </w:tc>
      </w:tr>
    </w:tbl>
    <w:p w14:paraId="3B64E293" w14:textId="7DB4D8AD" w:rsidR="00D66634" w:rsidRPr="002166BD" w:rsidDel="004018F6" w:rsidRDefault="00D66634" w:rsidP="00D66634">
      <w:pPr>
        <w:tabs>
          <w:tab w:val="left" w:pos="3682"/>
        </w:tabs>
        <w:rPr>
          <w:del w:id="1049" w:author="LUAN FIRMINO DE PAULA PEREIRA DA SILVA" w:date="2018-08-22T21:54:00Z"/>
        </w:rPr>
      </w:pPr>
    </w:p>
    <w:tbl>
      <w:tblPr>
        <w:tblStyle w:val="Tabelacomgrade"/>
        <w:tblpPr w:leftFromText="141" w:rightFromText="141" w:vertAnchor="text" w:horzAnchor="margin" w:tblpY="-7"/>
        <w:tblW w:w="0" w:type="auto"/>
        <w:tblLook w:val="04A0" w:firstRow="1" w:lastRow="0" w:firstColumn="1" w:lastColumn="0" w:noHBand="0" w:noVBand="1"/>
      </w:tblPr>
      <w:tblGrid>
        <w:gridCol w:w="9071"/>
      </w:tblGrid>
      <w:tr w:rsidR="00E45A53" w:rsidRPr="002166BD" w:rsidDel="004018F6" w14:paraId="5F796838" w14:textId="47907715" w:rsidTr="00E45A53">
        <w:trPr>
          <w:trHeight w:val="432"/>
          <w:del w:id="1050" w:author="LUAN FIRMINO DE PAULA PEREIRA DA SILVA" w:date="2018-08-22T21:54:00Z"/>
        </w:trPr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</w:tcPr>
          <w:p w14:paraId="2854FCF7" w14:textId="27A38776" w:rsidR="00E45A53" w:rsidRPr="00464365" w:rsidDel="004018F6" w:rsidRDefault="00E45A53" w:rsidP="00A60C7B">
            <w:pPr>
              <w:pStyle w:val="Legenda"/>
              <w:rPr>
                <w:del w:id="1051" w:author="LUAN FIRMINO DE PAULA PEREIRA DA SILVA" w:date="2018-08-22T21:54:00Z"/>
              </w:rPr>
            </w:pPr>
          </w:p>
        </w:tc>
      </w:tr>
    </w:tbl>
    <w:p w14:paraId="3128C0B1" w14:textId="22615BB6" w:rsidR="00C62A24" w:rsidRPr="002166BD" w:rsidRDefault="00C62A24">
      <w:pPr>
        <w:tabs>
          <w:tab w:val="left" w:pos="3682"/>
        </w:tabs>
        <w:spacing w:after="160" w:line="259" w:lineRule="auto"/>
        <w:jc w:val="left"/>
        <w:pPrChange w:id="1052" w:author="LUAN FIRMINO DE PAULA PEREIRA DA SILVA" w:date="2018-08-22T22:22:00Z">
          <w:pPr/>
        </w:pPrChange>
      </w:pPr>
    </w:p>
    <w:sectPr w:rsidR="00C62A24" w:rsidRPr="002166BD" w:rsidSect="00F36480">
      <w:headerReference w:type="default" r:id="rId20"/>
      <w:pgSz w:w="11906" w:h="16838" w:code="9"/>
      <w:pgMar w:top="1134" w:right="1134" w:bottom="1701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48" w:author="LUAN FIRMINO DE PAULA PEREIRA DA SILVA" w:date="2018-08-21T21:28:00Z" w:initials="LFDPPDS">
    <w:p w14:paraId="23947F59" w14:textId="0BA3A337" w:rsidR="00FE5839" w:rsidRDefault="00FE5839">
      <w:pPr>
        <w:pStyle w:val="Textodecomentrio"/>
      </w:pPr>
      <w:r>
        <w:rPr>
          <w:rStyle w:val="Refdecomentrio"/>
        </w:rPr>
        <w:annotationRef/>
      </w:r>
      <w:r>
        <w:t>Qual pode ficar melhor ?</w:t>
      </w:r>
    </w:p>
  </w:comment>
  <w:comment w:id="249" w:author="Gabriela Marques" w:date="2018-08-22T19:27:00Z" w:initials="GM">
    <w:p w14:paraId="5AD9AECD" w14:textId="77777777" w:rsidR="00FE5839" w:rsidRDefault="00FE5839">
      <w:pPr>
        <w:pStyle w:val="Textodecomentrio"/>
      </w:pPr>
      <w:r>
        <w:rPr>
          <w:rStyle w:val="Refdecomentrio"/>
        </w:rPr>
        <w:annotationRef/>
      </w:r>
      <w:r>
        <w:t xml:space="preserve">Vamos usar o </w:t>
      </w:r>
      <w:r>
        <w:t>email.</w:t>
      </w:r>
    </w:p>
    <w:p w14:paraId="6D62C133" w14:textId="01FCD08F" w:rsidR="00FE5839" w:rsidRDefault="00FE5839">
      <w:pPr>
        <w:pStyle w:val="Textodecomentrio"/>
      </w:pPr>
    </w:p>
  </w:comment>
  <w:comment w:id="250" w:author="Gabriela Marques" w:date="2018-08-22T19:27:00Z" w:initials="GM">
    <w:p w14:paraId="6C13E44B" w14:textId="5229FF77" w:rsidR="00FE5839" w:rsidRDefault="00FE5839">
      <w:pPr>
        <w:pStyle w:val="Textodecomentrio"/>
      </w:pPr>
      <w:r>
        <w:rPr>
          <w:rStyle w:val="Refdecomentrio"/>
        </w:rPr>
        <w:annotationRef/>
      </w:r>
    </w:p>
  </w:comment>
  <w:comment w:id="319" w:author="LUAN FIRMINO DE PAULA PEREIRA DA SILVA" w:date="2018-08-21T20:59:00Z" w:initials="LFDPPDS">
    <w:p w14:paraId="7B8DD0C3" w14:textId="1CB44D78" w:rsidR="00FE5839" w:rsidRDefault="00FE5839">
      <w:pPr>
        <w:pStyle w:val="Textodecomentrio"/>
      </w:pPr>
      <w:r>
        <w:rPr>
          <w:rStyle w:val="Refdecomentrio"/>
        </w:rPr>
        <w:annotationRef/>
      </w:r>
      <w:r>
        <w:t>Não consigo pensar em um complemento</w:t>
      </w:r>
    </w:p>
  </w:comment>
  <w:comment w:id="342" w:author="LUAN FIRMINO DE PAULA PEREIRA DA SILVA" w:date="2018-08-21T21:00:00Z" w:initials="LFDPPDS">
    <w:p w14:paraId="4C0CAAC4" w14:textId="27C1B397" w:rsidR="00FE5839" w:rsidRDefault="00FE5839">
      <w:pPr>
        <w:pStyle w:val="Textodecomentrio"/>
      </w:pPr>
      <w:r>
        <w:rPr>
          <w:rStyle w:val="Refdecomentrio"/>
        </w:rPr>
        <w:annotationRef/>
      </w:r>
      <w:r>
        <w:t>Precisa estar explicito esse campo aqui? Não estou lembrando ...</w:t>
      </w:r>
    </w:p>
  </w:comment>
  <w:comment w:id="343" w:author="Gabriela Marques" w:date="2018-08-22T19:37:00Z" w:initials="GM">
    <w:p w14:paraId="2AA95507" w14:textId="77777777" w:rsidR="00FE5839" w:rsidRDefault="00FE5839">
      <w:pPr>
        <w:pStyle w:val="Textodecomentrio"/>
      </w:pPr>
      <w:r>
        <w:rPr>
          <w:rStyle w:val="Refdecomentrio"/>
        </w:rPr>
        <w:annotationRef/>
      </w:r>
      <w:r>
        <w:t xml:space="preserve">Acho que não Luan. </w:t>
      </w:r>
      <w:r>
        <w:t>So código mesmo</w:t>
      </w:r>
    </w:p>
    <w:p w14:paraId="42A5D218" w14:textId="45C827BD" w:rsidR="00FE5839" w:rsidRDefault="00FE5839">
      <w:pPr>
        <w:pStyle w:val="Textodecomentrio"/>
      </w:pPr>
    </w:p>
  </w:comment>
  <w:comment w:id="562" w:author="LUAN FIRMINO DE PAULA PEREIRA DA SILVA" w:date="2018-08-21T21:22:00Z" w:initials="LFDPPDS">
    <w:p w14:paraId="66AFC6CB" w14:textId="1FA4265D" w:rsidR="00FE5839" w:rsidRDefault="00FE5839">
      <w:pPr>
        <w:pStyle w:val="Textodecomentrio"/>
      </w:pPr>
      <w:r>
        <w:rPr>
          <w:rStyle w:val="Refdecomentrio"/>
        </w:rPr>
        <w:annotationRef/>
      </w:r>
      <w:r>
        <w:t>Pretendo remover o “Administrador”, termo o qual não está representando o Comerciante devidamente. Tratar mudanças das imagens em grupo.</w:t>
      </w:r>
    </w:p>
  </w:comment>
  <w:comment w:id="594" w:author="LUAN FIRMINO DE PAULA PEREIRA DA SILVA" w:date="2018-08-22T21:35:00Z" w:initials="LFDPPDS">
    <w:p w14:paraId="7F6CB81D" w14:textId="5E5F4D9A" w:rsidR="00FE5839" w:rsidRDefault="00FE5839">
      <w:pPr>
        <w:pStyle w:val="Textodecomentrio"/>
      </w:pPr>
      <w:r>
        <w:rPr>
          <w:rStyle w:val="Refdecomentrio"/>
        </w:rPr>
        <w:annotationRef/>
      </w:r>
      <w:r>
        <w:t>Marcado para ser modificado depois</w:t>
      </w:r>
    </w:p>
  </w:comment>
  <w:comment w:id="602" w:author="LUAN FIRMINO DE PAULA PEREIRA DA SILVA" w:date="2018-08-22T21:35:00Z" w:initials="LFDPPDS">
    <w:p w14:paraId="08F1A6B8" w14:textId="77777777" w:rsidR="00FE5839" w:rsidRDefault="00FE5839" w:rsidP="00856C14">
      <w:pPr>
        <w:pStyle w:val="Textodecomentrio"/>
      </w:pPr>
      <w:r>
        <w:rPr>
          <w:rStyle w:val="Refdecomentrio"/>
        </w:rPr>
        <w:annotationRef/>
      </w:r>
      <w:r>
        <w:t>Marcado para ser modificado depois</w:t>
      </w:r>
    </w:p>
  </w:comment>
  <w:comment w:id="609" w:author="LUAN FIRMINO DE PAULA PEREIRA DA SILVA" w:date="2018-08-22T21:35:00Z" w:initials="LFDPPDS">
    <w:p w14:paraId="6E1BAD10" w14:textId="77777777" w:rsidR="00FE5839" w:rsidRDefault="00FE5839" w:rsidP="00856C14">
      <w:pPr>
        <w:pStyle w:val="Textodecomentrio"/>
      </w:pPr>
      <w:r>
        <w:rPr>
          <w:rStyle w:val="Refdecomentrio"/>
        </w:rPr>
        <w:annotationRef/>
      </w:r>
      <w:r>
        <w:t>Marcado para ser modificado depois</w:t>
      </w:r>
    </w:p>
  </w:comment>
  <w:comment w:id="740" w:author="LUAN FIRMINO DE PAULA PEREIRA DA SILVA" w:date="2018-08-21T21:16:00Z" w:initials="LFDPPDS">
    <w:p w14:paraId="1728115B" w14:textId="03773148" w:rsidR="00FE5839" w:rsidRDefault="00FE5839">
      <w:pPr>
        <w:pStyle w:val="Textodecomentrio"/>
      </w:pPr>
      <w:r>
        <w:rPr>
          <w:rStyle w:val="Refdecomentrio"/>
        </w:rPr>
        <w:annotationRef/>
      </w:r>
      <w:r>
        <w:t>A remover este campo marcado em X</w:t>
      </w:r>
    </w:p>
  </w:comment>
  <w:comment w:id="777" w:author="LUAN FIRMINO DE PAULA PEREIRA DA SILVA" w:date="2018-08-22T23:05:00Z" w:initials="LFDPPDS">
    <w:p w14:paraId="3475EDB4" w14:textId="2E134AE5" w:rsidR="00FE5839" w:rsidRDefault="00FE5839">
      <w:pPr>
        <w:pStyle w:val="Textodecomentrio"/>
      </w:pPr>
      <w:r>
        <w:rPr>
          <w:rStyle w:val="Refdecomentrio"/>
        </w:rPr>
        <w:annotationRef/>
      </w:r>
      <w:r>
        <w:t>Ah adicionar ao RF Efetuar Login</w:t>
      </w:r>
    </w:p>
  </w:comment>
  <w:comment w:id="947" w:author="LUAN FIRMINO DE PAULA PEREIRA DA SILVA" w:date="2018-08-22T23:31:00Z" w:initials="LFDPPDS">
    <w:p w14:paraId="1DE5FD25" w14:textId="3A1E4732" w:rsidR="00FE5839" w:rsidRDefault="00FE5839">
      <w:pPr>
        <w:pStyle w:val="Textodecomentrio"/>
      </w:pPr>
      <w:r>
        <w:rPr>
          <w:rStyle w:val="Refdecomentrio"/>
        </w:rPr>
        <w:annotationRef/>
      </w:r>
      <w:r>
        <w:t>A Pensar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3947F59" w15:done="0"/>
  <w15:commentEx w15:paraId="6D62C133" w15:paraIdParent="23947F59" w15:done="0"/>
  <w15:commentEx w15:paraId="6C13E44B" w15:paraIdParent="23947F59" w15:done="0"/>
  <w15:commentEx w15:paraId="7B8DD0C3" w15:done="0"/>
  <w15:commentEx w15:paraId="4C0CAAC4" w15:done="0"/>
  <w15:commentEx w15:paraId="42A5D218" w15:paraIdParent="4C0CAAC4" w15:done="0"/>
  <w15:commentEx w15:paraId="66AFC6CB" w15:done="0"/>
  <w15:commentEx w15:paraId="7F6CB81D" w15:done="0"/>
  <w15:commentEx w15:paraId="08F1A6B8" w15:done="0"/>
  <w15:commentEx w15:paraId="6E1BAD10" w15:done="0"/>
  <w15:commentEx w15:paraId="1728115B" w15:done="0"/>
  <w15:commentEx w15:paraId="3475EDB4" w15:done="0"/>
  <w15:commentEx w15:paraId="1DE5FD2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3947F59" w16cid:durableId="1F270299"/>
  <w16cid:commentId w16cid:paraId="6D62C133" w16cid:durableId="1F283787"/>
  <w16cid:commentId w16cid:paraId="6C13E44B" w16cid:durableId="1F2837AE"/>
  <w16cid:commentId w16cid:paraId="7B8DD0C3" w16cid:durableId="1F26FBC7"/>
  <w16cid:commentId w16cid:paraId="4C0CAAC4" w16cid:durableId="1F26FBF3"/>
  <w16cid:commentId w16cid:paraId="42A5D218" w16cid:durableId="1F2839E7"/>
  <w16cid:commentId w16cid:paraId="66AFC6CB" w16cid:durableId="1F2700FB"/>
  <w16cid:commentId w16cid:paraId="7F6CB81D" w16cid:durableId="1F2855A9"/>
  <w16cid:commentId w16cid:paraId="1728115B" w16cid:durableId="1F26FFA5"/>
  <w16cid:commentId w16cid:paraId="3475EDB4" w16cid:durableId="1F286AA7"/>
  <w16cid:commentId w16cid:paraId="1DE5FD25" w16cid:durableId="1F2870E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DFB330" w14:textId="77777777" w:rsidR="00CD0979" w:rsidRDefault="00CD0979" w:rsidP="007D6C1B">
      <w:pPr>
        <w:spacing w:line="240" w:lineRule="auto"/>
      </w:pPr>
      <w:r>
        <w:separator/>
      </w:r>
    </w:p>
  </w:endnote>
  <w:endnote w:type="continuationSeparator" w:id="0">
    <w:p w14:paraId="69733A7E" w14:textId="77777777" w:rsidR="00CD0979" w:rsidRDefault="00CD0979" w:rsidP="007D6C1B">
      <w:pPr>
        <w:spacing w:line="240" w:lineRule="auto"/>
      </w:pPr>
      <w:r>
        <w:continuationSeparator/>
      </w:r>
    </w:p>
  </w:endnote>
  <w:endnote w:type="continuationNotice" w:id="1">
    <w:p w14:paraId="513E949C" w14:textId="77777777" w:rsidR="00CD0979" w:rsidRDefault="00CD097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KIHJN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7845C7" w14:textId="77777777" w:rsidR="00CD0979" w:rsidRDefault="00CD0979" w:rsidP="007D6C1B">
      <w:pPr>
        <w:spacing w:line="240" w:lineRule="auto"/>
      </w:pPr>
      <w:r>
        <w:separator/>
      </w:r>
    </w:p>
  </w:footnote>
  <w:footnote w:type="continuationSeparator" w:id="0">
    <w:p w14:paraId="7F6901D6" w14:textId="77777777" w:rsidR="00CD0979" w:rsidRDefault="00CD0979" w:rsidP="007D6C1B">
      <w:pPr>
        <w:spacing w:line="240" w:lineRule="auto"/>
      </w:pPr>
      <w:r>
        <w:continuationSeparator/>
      </w:r>
    </w:p>
  </w:footnote>
  <w:footnote w:type="continuationNotice" w:id="1">
    <w:p w14:paraId="788D13EF" w14:textId="77777777" w:rsidR="00CD0979" w:rsidRDefault="00CD0979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93916849"/>
      <w:docPartObj>
        <w:docPartGallery w:val="Page Numbers (Top of Page)"/>
        <w:docPartUnique/>
      </w:docPartObj>
    </w:sdtPr>
    <w:sdtContent>
      <w:p w14:paraId="3B223AB6" w14:textId="453C499E" w:rsidR="00FE5839" w:rsidRDefault="00FE5839">
        <w:pPr>
          <w:pStyle w:val="Cabealho"/>
          <w:jc w:val="right"/>
          <w:pPrChange w:id="1053" w:author="VERONICA MEGUMI SAKAI" w:date="2017-10-29T11:45:00Z">
            <w:pPr>
              <w:pStyle w:val="Cabealho"/>
            </w:pPr>
          </w:pPrChange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91171"/>
    <w:multiLevelType w:val="multilevel"/>
    <w:tmpl w:val="20C0EF2A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ABE5CAA"/>
    <w:multiLevelType w:val="hybridMultilevel"/>
    <w:tmpl w:val="B6C2C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4419B"/>
    <w:multiLevelType w:val="hybridMultilevel"/>
    <w:tmpl w:val="8E7CC1B8"/>
    <w:lvl w:ilvl="0" w:tplc="71FE9E9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237A3"/>
    <w:multiLevelType w:val="hybridMultilevel"/>
    <w:tmpl w:val="08A643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56ABC"/>
    <w:multiLevelType w:val="hybridMultilevel"/>
    <w:tmpl w:val="3F3C6430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234273"/>
    <w:multiLevelType w:val="hybridMultilevel"/>
    <w:tmpl w:val="A73674F4"/>
    <w:lvl w:ilvl="0" w:tplc="058881DE">
      <w:start w:val="1"/>
      <w:numFmt w:val="upperLetter"/>
      <w:lvlText w:val="%1."/>
      <w:lvlJc w:val="left"/>
      <w:pPr>
        <w:ind w:left="615" w:hanging="61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AB1FC3"/>
    <w:multiLevelType w:val="hybridMultilevel"/>
    <w:tmpl w:val="648007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AF4BC7"/>
    <w:multiLevelType w:val="hybridMultilevel"/>
    <w:tmpl w:val="2A264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9B1A9B"/>
    <w:multiLevelType w:val="hybridMultilevel"/>
    <w:tmpl w:val="6C3CC5C0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0279A8"/>
    <w:multiLevelType w:val="hybridMultilevel"/>
    <w:tmpl w:val="55CA8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5E5A6B"/>
    <w:multiLevelType w:val="hybridMultilevel"/>
    <w:tmpl w:val="5FEEB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1C67CD"/>
    <w:multiLevelType w:val="hybridMultilevel"/>
    <w:tmpl w:val="CC94F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34704A"/>
    <w:multiLevelType w:val="multilevel"/>
    <w:tmpl w:val="27B0D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8E85C79"/>
    <w:multiLevelType w:val="hybridMultilevel"/>
    <w:tmpl w:val="86643C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BA09A3"/>
    <w:multiLevelType w:val="multilevel"/>
    <w:tmpl w:val="D08C2DB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5" w15:restartNumberingAfterBreak="0">
    <w:nsid w:val="46E50169"/>
    <w:multiLevelType w:val="multilevel"/>
    <w:tmpl w:val="8A1CF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C10490"/>
    <w:multiLevelType w:val="hybridMultilevel"/>
    <w:tmpl w:val="5658C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DA73BD"/>
    <w:multiLevelType w:val="hybridMultilevel"/>
    <w:tmpl w:val="213E8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21464B"/>
    <w:multiLevelType w:val="hybridMultilevel"/>
    <w:tmpl w:val="F050E60C"/>
    <w:lvl w:ilvl="0" w:tplc="1DD24A4E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10" w:hanging="360"/>
      </w:pPr>
    </w:lvl>
    <w:lvl w:ilvl="2" w:tplc="0416001B" w:tentative="1">
      <w:start w:val="1"/>
      <w:numFmt w:val="lowerRoman"/>
      <w:lvlText w:val="%3."/>
      <w:lvlJc w:val="right"/>
      <w:pPr>
        <w:ind w:left="2130" w:hanging="180"/>
      </w:pPr>
    </w:lvl>
    <w:lvl w:ilvl="3" w:tplc="0416000F" w:tentative="1">
      <w:start w:val="1"/>
      <w:numFmt w:val="decimal"/>
      <w:lvlText w:val="%4."/>
      <w:lvlJc w:val="left"/>
      <w:pPr>
        <w:ind w:left="2850" w:hanging="360"/>
      </w:pPr>
    </w:lvl>
    <w:lvl w:ilvl="4" w:tplc="04160019" w:tentative="1">
      <w:start w:val="1"/>
      <w:numFmt w:val="lowerLetter"/>
      <w:lvlText w:val="%5."/>
      <w:lvlJc w:val="left"/>
      <w:pPr>
        <w:ind w:left="3570" w:hanging="360"/>
      </w:pPr>
    </w:lvl>
    <w:lvl w:ilvl="5" w:tplc="0416001B" w:tentative="1">
      <w:start w:val="1"/>
      <w:numFmt w:val="lowerRoman"/>
      <w:lvlText w:val="%6."/>
      <w:lvlJc w:val="right"/>
      <w:pPr>
        <w:ind w:left="4290" w:hanging="180"/>
      </w:pPr>
    </w:lvl>
    <w:lvl w:ilvl="6" w:tplc="0416000F" w:tentative="1">
      <w:start w:val="1"/>
      <w:numFmt w:val="decimal"/>
      <w:lvlText w:val="%7."/>
      <w:lvlJc w:val="left"/>
      <w:pPr>
        <w:ind w:left="5010" w:hanging="360"/>
      </w:pPr>
    </w:lvl>
    <w:lvl w:ilvl="7" w:tplc="04160019" w:tentative="1">
      <w:start w:val="1"/>
      <w:numFmt w:val="lowerLetter"/>
      <w:lvlText w:val="%8."/>
      <w:lvlJc w:val="left"/>
      <w:pPr>
        <w:ind w:left="5730" w:hanging="360"/>
      </w:pPr>
    </w:lvl>
    <w:lvl w:ilvl="8" w:tplc="0416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9" w15:restartNumberingAfterBreak="0">
    <w:nsid w:val="6F8D4FDD"/>
    <w:multiLevelType w:val="hybridMultilevel"/>
    <w:tmpl w:val="568A7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B634C8"/>
    <w:multiLevelType w:val="multilevel"/>
    <w:tmpl w:val="646C0A5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7691713C"/>
    <w:multiLevelType w:val="hybridMultilevel"/>
    <w:tmpl w:val="8E62E120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A66B3D"/>
    <w:multiLevelType w:val="hybridMultilevel"/>
    <w:tmpl w:val="E57A00C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8E7142A"/>
    <w:multiLevelType w:val="hybridMultilevel"/>
    <w:tmpl w:val="F37EE0EE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4"/>
  </w:num>
  <w:num w:numId="5">
    <w:abstractNumId w:val="13"/>
  </w:num>
  <w:num w:numId="6">
    <w:abstractNumId w:val="17"/>
  </w:num>
  <w:num w:numId="7">
    <w:abstractNumId w:val="9"/>
  </w:num>
  <w:num w:numId="8">
    <w:abstractNumId w:val="10"/>
  </w:num>
  <w:num w:numId="9">
    <w:abstractNumId w:val="16"/>
  </w:num>
  <w:num w:numId="10">
    <w:abstractNumId w:val="19"/>
  </w:num>
  <w:num w:numId="11">
    <w:abstractNumId w:val="7"/>
  </w:num>
  <w:num w:numId="12">
    <w:abstractNumId w:val="11"/>
  </w:num>
  <w:num w:numId="13">
    <w:abstractNumId w:val="1"/>
  </w:num>
  <w:num w:numId="14">
    <w:abstractNumId w:val="6"/>
  </w:num>
  <w:num w:numId="15">
    <w:abstractNumId w:val="22"/>
  </w:num>
  <w:num w:numId="16">
    <w:abstractNumId w:val="12"/>
  </w:num>
  <w:num w:numId="17">
    <w:abstractNumId w:val="15"/>
  </w:num>
  <w:num w:numId="18">
    <w:abstractNumId w:val="5"/>
  </w:num>
  <w:num w:numId="19">
    <w:abstractNumId w:val="23"/>
  </w:num>
  <w:num w:numId="20">
    <w:abstractNumId w:val="21"/>
  </w:num>
  <w:num w:numId="21">
    <w:abstractNumId w:val="4"/>
  </w:num>
  <w:num w:numId="22">
    <w:abstractNumId w:val="8"/>
  </w:num>
  <w:num w:numId="23">
    <w:abstractNumId w:val="3"/>
  </w:num>
  <w:num w:numId="24">
    <w:abstractNumId w:val="18"/>
  </w:num>
  <w:num w:numId="25">
    <w:abstractNumId w:val="20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Windows10">
    <w15:presenceInfo w15:providerId="None" w15:userId="Windows10"/>
  </w15:person>
  <w15:person w15:author="LUAN FIRMINO DE PAULA PEREIRA DA SILVA">
    <w15:presenceInfo w15:providerId="AD" w15:userId="S-1-12-1-1248290821-1143174861-2918626960-3731100884"/>
  </w15:person>
  <w15:person w15:author="Gabriela Marques">
    <w15:presenceInfo w15:providerId="Windows Live" w15:userId="a88e6ddba4570b3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284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C1B"/>
    <w:rsid w:val="00002C74"/>
    <w:rsid w:val="00003C56"/>
    <w:rsid w:val="00004FCD"/>
    <w:rsid w:val="00005F65"/>
    <w:rsid w:val="000061DD"/>
    <w:rsid w:val="00006537"/>
    <w:rsid w:val="00010769"/>
    <w:rsid w:val="000113B4"/>
    <w:rsid w:val="00011A79"/>
    <w:rsid w:val="0001225B"/>
    <w:rsid w:val="000131C1"/>
    <w:rsid w:val="00013D8C"/>
    <w:rsid w:val="00014146"/>
    <w:rsid w:val="000149DF"/>
    <w:rsid w:val="00016303"/>
    <w:rsid w:val="000206C1"/>
    <w:rsid w:val="00020891"/>
    <w:rsid w:val="000228AE"/>
    <w:rsid w:val="00022D78"/>
    <w:rsid w:val="00022E8D"/>
    <w:rsid w:val="00023072"/>
    <w:rsid w:val="000234E1"/>
    <w:rsid w:val="000237A0"/>
    <w:rsid w:val="000247A4"/>
    <w:rsid w:val="00030371"/>
    <w:rsid w:val="00033705"/>
    <w:rsid w:val="000355A6"/>
    <w:rsid w:val="000355BB"/>
    <w:rsid w:val="00035684"/>
    <w:rsid w:val="00037082"/>
    <w:rsid w:val="00037E5E"/>
    <w:rsid w:val="00040C31"/>
    <w:rsid w:val="00041742"/>
    <w:rsid w:val="00043292"/>
    <w:rsid w:val="00043A63"/>
    <w:rsid w:val="00044039"/>
    <w:rsid w:val="00044101"/>
    <w:rsid w:val="00044A16"/>
    <w:rsid w:val="00045CFD"/>
    <w:rsid w:val="00046521"/>
    <w:rsid w:val="00046F96"/>
    <w:rsid w:val="0005016F"/>
    <w:rsid w:val="00051A9A"/>
    <w:rsid w:val="00051E2D"/>
    <w:rsid w:val="00054B65"/>
    <w:rsid w:val="0005784C"/>
    <w:rsid w:val="000616F8"/>
    <w:rsid w:val="00062132"/>
    <w:rsid w:val="000626DD"/>
    <w:rsid w:val="00067774"/>
    <w:rsid w:val="00067E06"/>
    <w:rsid w:val="00070214"/>
    <w:rsid w:val="00071CDE"/>
    <w:rsid w:val="000726B1"/>
    <w:rsid w:val="000730B3"/>
    <w:rsid w:val="00074384"/>
    <w:rsid w:val="00077583"/>
    <w:rsid w:val="00080D2F"/>
    <w:rsid w:val="00082302"/>
    <w:rsid w:val="00082799"/>
    <w:rsid w:val="00084E1B"/>
    <w:rsid w:val="0008592A"/>
    <w:rsid w:val="00085FE0"/>
    <w:rsid w:val="00086A61"/>
    <w:rsid w:val="00087389"/>
    <w:rsid w:val="00087AC5"/>
    <w:rsid w:val="00092B3D"/>
    <w:rsid w:val="000931BC"/>
    <w:rsid w:val="00093BA0"/>
    <w:rsid w:val="0009489F"/>
    <w:rsid w:val="00095DDA"/>
    <w:rsid w:val="00096984"/>
    <w:rsid w:val="000970BE"/>
    <w:rsid w:val="000A0729"/>
    <w:rsid w:val="000A0B7D"/>
    <w:rsid w:val="000A0EFD"/>
    <w:rsid w:val="000A3818"/>
    <w:rsid w:val="000A541F"/>
    <w:rsid w:val="000A5C13"/>
    <w:rsid w:val="000B2BAE"/>
    <w:rsid w:val="000B318A"/>
    <w:rsid w:val="000B61DC"/>
    <w:rsid w:val="000B67A3"/>
    <w:rsid w:val="000B6A2E"/>
    <w:rsid w:val="000B7947"/>
    <w:rsid w:val="000C0F78"/>
    <w:rsid w:val="000C1F1B"/>
    <w:rsid w:val="000C2023"/>
    <w:rsid w:val="000C3717"/>
    <w:rsid w:val="000C5688"/>
    <w:rsid w:val="000C597C"/>
    <w:rsid w:val="000C5C46"/>
    <w:rsid w:val="000C6A66"/>
    <w:rsid w:val="000C7619"/>
    <w:rsid w:val="000D0A4C"/>
    <w:rsid w:val="000D0AC2"/>
    <w:rsid w:val="000D0C2F"/>
    <w:rsid w:val="000D12B6"/>
    <w:rsid w:val="000D2C13"/>
    <w:rsid w:val="000D2C19"/>
    <w:rsid w:val="000D392B"/>
    <w:rsid w:val="000D3D8A"/>
    <w:rsid w:val="000D468B"/>
    <w:rsid w:val="000D5AA0"/>
    <w:rsid w:val="000D7614"/>
    <w:rsid w:val="000E04EB"/>
    <w:rsid w:val="000E0B77"/>
    <w:rsid w:val="000E3D07"/>
    <w:rsid w:val="000E4F2D"/>
    <w:rsid w:val="000E5ACA"/>
    <w:rsid w:val="000E6DD1"/>
    <w:rsid w:val="000F01BA"/>
    <w:rsid w:val="000F0E88"/>
    <w:rsid w:val="000F1192"/>
    <w:rsid w:val="000F1ED5"/>
    <w:rsid w:val="000F29D4"/>
    <w:rsid w:val="000F380F"/>
    <w:rsid w:val="000F39CB"/>
    <w:rsid w:val="000F3F32"/>
    <w:rsid w:val="000F5776"/>
    <w:rsid w:val="000F6E2A"/>
    <w:rsid w:val="000F7167"/>
    <w:rsid w:val="00100999"/>
    <w:rsid w:val="00100E39"/>
    <w:rsid w:val="001023CB"/>
    <w:rsid w:val="00104807"/>
    <w:rsid w:val="0010567F"/>
    <w:rsid w:val="00110022"/>
    <w:rsid w:val="001102B2"/>
    <w:rsid w:val="001105B5"/>
    <w:rsid w:val="001108F4"/>
    <w:rsid w:val="00110CEE"/>
    <w:rsid w:val="001122EC"/>
    <w:rsid w:val="00112FF6"/>
    <w:rsid w:val="00113945"/>
    <w:rsid w:val="00113FC5"/>
    <w:rsid w:val="00116B9F"/>
    <w:rsid w:val="00116D41"/>
    <w:rsid w:val="001205F2"/>
    <w:rsid w:val="00120CCB"/>
    <w:rsid w:val="00120D64"/>
    <w:rsid w:val="001218B2"/>
    <w:rsid w:val="001253E1"/>
    <w:rsid w:val="00125542"/>
    <w:rsid w:val="001262E5"/>
    <w:rsid w:val="00127D46"/>
    <w:rsid w:val="00131A40"/>
    <w:rsid w:val="0013342E"/>
    <w:rsid w:val="001338F6"/>
    <w:rsid w:val="00135B61"/>
    <w:rsid w:val="001369D5"/>
    <w:rsid w:val="001374DB"/>
    <w:rsid w:val="00140C08"/>
    <w:rsid w:val="00140D56"/>
    <w:rsid w:val="00141C0E"/>
    <w:rsid w:val="0014292E"/>
    <w:rsid w:val="00142A56"/>
    <w:rsid w:val="0014323F"/>
    <w:rsid w:val="001432A9"/>
    <w:rsid w:val="00143466"/>
    <w:rsid w:val="001452D2"/>
    <w:rsid w:val="001456EC"/>
    <w:rsid w:val="00145790"/>
    <w:rsid w:val="00145DF3"/>
    <w:rsid w:val="00146B10"/>
    <w:rsid w:val="0014703F"/>
    <w:rsid w:val="00147EF7"/>
    <w:rsid w:val="00150503"/>
    <w:rsid w:val="00151508"/>
    <w:rsid w:val="001518EF"/>
    <w:rsid w:val="00153356"/>
    <w:rsid w:val="001544F1"/>
    <w:rsid w:val="00155F36"/>
    <w:rsid w:val="00157D77"/>
    <w:rsid w:val="00160A8C"/>
    <w:rsid w:val="00160E69"/>
    <w:rsid w:val="00161C81"/>
    <w:rsid w:val="00163093"/>
    <w:rsid w:val="00163189"/>
    <w:rsid w:val="001636DB"/>
    <w:rsid w:val="00163739"/>
    <w:rsid w:val="00163EB3"/>
    <w:rsid w:val="00165CDE"/>
    <w:rsid w:val="0016609E"/>
    <w:rsid w:val="00172146"/>
    <w:rsid w:val="00172291"/>
    <w:rsid w:val="00172FA2"/>
    <w:rsid w:val="0017546A"/>
    <w:rsid w:val="00175D97"/>
    <w:rsid w:val="0017603C"/>
    <w:rsid w:val="001765B7"/>
    <w:rsid w:val="00177740"/>
    <w:rsid w:val="001808D8"/>
    <w:rsid w:val="00181195"/>
    <w:rsid w:val="001827F3"/>
    <w:rsid w:val="00183567"/>
    <w:rsid w:val="00186157"/>
    <w:rsid w:val="00190094"/>
    <w:rsid w:val="00190400"/>
    <w:rsid w:val="00190435"/>
    <w:rsid w:val="00190C2A"/>
    <w:rsid w:val="00190C9F"/>
    <w:rsid w:val="001974B0"/>
    <w:rsid w:val="001979E2"/>
    <w:rsid w:val="00197ACC"/>
    <w:rsid w:val="001A0CAE"/>
    <w:rsid w:val="001A1077"/>
    <w:rsid w:val="001A3028"/>
    <w:rsid w:val="001A35C4"/>
    <w:rsid w:val="001A54EB"/>
    <w:rsid w:val="001A64D0"/>
    <w:rsid w:val="001A6BAF"/>
    <w:rsid w:val="001A6D79"/>
    <w:rsid w:val="001A75EA"/>
    <w:rsid w:val="001B02C9"/>
    <w:rsid w:val="001B059B"/>
    <w:rsid w:val="001B2AEA"/>
    <w:rsid w:val="001B4DF8"/>
    <w:rsid w:val="001B6927"/>
    <w:rsid w:val="001B6CA1"/>
    <w:rsid w:val="001B7361"/>
    <w:rsid w:val="001B7CA9"/>
    <w:rsid w:val="001C1705"/>
    <w:rsid w:val="001C1CC5"/>
    <w:rsid w:val="001C2D3E"/>
    <w:rsid w:val="001C5342"/>
    <w:rsid w:val="001C5D70"/>
    <w:rsid w:val="001C60B2"/>
    <w:rsid w:val="001C75C0"/>
    <w:rsid w:val="001D1669"/>
    <w:rsid w:val="001D18A2"/>
    <w:rsid w:val="001D488B"/>
    <w:rsid w:val="001D555C"/>
    <w:rsid w:val="001D5D49"/>
    <w:rsid w:val="001E115F"/>
    <w:rsid w:val="001E133C"/>
    <w:rsid w:val="001E2012"/>
    <w:rsid w:val="001E36B8"/>
    <w:rsid w:val="001E395F"/>
    <w:rsid w:val="001E6F7A"/>
    <w:rsid w:val="001E78A6"/>
    <w:rsid w:val="001F1063"/>
    <w:rsid w:val="001F10DE"/>
    <w:rsid w:val="001F144C"/>
    <w:rsid w:val="001F1582"/>
    <w:rsid w:val="001F20A1"/>
    <w:rsid w:val="001F2F46"/>
    <w:rsid w:val="001F5E47"/>
    <w:rsid w:val="00200F36"/>
    <w:rsid w:val="00202C4B"/>
    <w:rsid w:val="00203BC8"/>
    <w:rsid w:val="00203BF6"/>
    <w:rsid w:val="00203C82"/>
    <w:rsid w:val="00203E50"/>
    <w:rsid w:val="00204C2F"/>
    <w:rsid w:val="00204E72"/>
    <w:rsid w:val="002050D2"/>
    <w:rsid w:val="00207CE7"/>
    <w:rsid w:val="00210331"/>
    <w:rsid w:val="00211475"/>
    <w:rsid w:val="002124FA"/>
    <w:rsid w:val="0021388B"/>
    <w:rsid w:val="0021580C"/>
    <w:rsid w:val="00215D19"/>
    <w:rsid w:val="002166BD"/>
    <w:rsid w:val="00216FF9"/>
    <w:rsid w:val="002175C6"/>
    <w:rsid w:val="00221A2F"/>
    <w:rsid w:val="00221FC5"/>
    <w:rsid w:val="002232E6"/>
    <w:rsid w:val="0022486F"/>
    <w:rsid w:val="00225772"/>
    <w:rsid w:val="002260BE"/>
    <w:rsid w:val="0022657E"/>
    <w:rsid w:val="00227C56"/>
    <w:rsid w:val="00230CE1"/>
    <w:rsid w:val="00232A09"/>
    <w:rsid w:val="00233032"/>
    <w:rsid w:val="00233F16"/>
    <w:rsid w:val="00234932"/>
    <w:rsid w:val="002355E3"/>
    <w:rsid w:val="00235733"/>
    <w:rsid w:val="00235C59"/>
    <w:rsid w:val="0023701A"/>
    <w:rsid w:val="00240060"/>
    <w:rsid w:val="00240484"/>
    <w:rsid w:val="00242230"/>
    <w:rsid w:val="0024288C"/>
    <w:rsid w:val="00243DC0"/>
    <w:rsid w:val="00244113"/>
    <w:rsid w:val="00244384"/>
    <w:rsid w:val="00246593"/>
    <w:rsid w:val="00246A10"/>
    <w:rsid w:val="00252B6A"/>
    <w:rsid w:val="00252C97"/>
    <w:rsid w:val="002535EA"/>
    <w:rsid w:val="0025447A"/>
    <w:rsid w:val="00254780"/>
    <w:rsid w:val="0025601F"/>
    <w:rsid w:val="00260D28"/>
    <w:rsid w:val="0026186C"/>
    <w:rsid w:val="00263D92"/>
    <w:rsid w:val="00266F84"/>
    <w:rsid w:val="00271E0B"/>
    <w:rsid w:val="00272F04"/>
    <w:rsid w:val="002732AD"/>
    <w:rsid w:val="00275B2C"/>
    <w:rsid w:val="00275BA2"/>
    <w:rsid w:val="00277565"/>
    <w:rsid w:val="0027791C"/>
    <w:rsid w:val="00280028"/>
    <w:rsid w:val="00280D84"/>
    <w:rsid w:val="00283340"/>
    <w:rsid w:val="002835D0"/>
    <w:rsid w:val="00284A1D"/>
    <w:rsid w:val="002857D7"/>
    <w:rsid w:val="0028643C"/>
    <w:rsid w:val="00286BE8"/>
    <w:rsid w:val="00292BDD"/>
    <w:rsid w:val="00293DD7"/>
    <w:rsid w:val="002941DF"/>
    <w:rsid w:val="00295527"/>
    <w:rsid w:val="0029666B"/>
    <w:rsid w:val="002977A0"/>
    <w:rsid w:val="00297A12"/>
    <w:rsid w:val="002A0E9F"/>
    <w:rsid w:val="002A27D7"/>
    <w:rsid w:val="002A27DE"/>
    <w:rsid w:val="002A2F21"/>
    <w:rsid w:val="002A2F71"/>
    <w:rsid w:val="002A500D"/>
    <w:rsid w:val="002A6115"/>
    <w:rsid w:val="002A77EE"/>
    <w:rsid w:val="002A78CD"/>
    <w:rsid w:val="002A7B58"/>
    <w:rsid w:val="002B76CA"/>
    <w:rsid w:val="002C0851"/>
    <w:rsid w:val="002C0F05"/>
    <w:rsid w:val="002C18FC"/>
    <w:rsid w:val="002C1E3E"/>
    <w:rsid w:val="002C3612"/>
    <w:rsid w:val="002C3930"/>
    <w:rsid w:val="002C4A89"/>
    <w:rsid w:val="002C4C99"/>
    <w:rsid w:val="002C5852"/>
    <w:rsid w:val="002C6D0F"/>
    <w:rsid w:val="002C6E5B"/>
    <w:rsid w:val="002C6FDA"/>
    <w:rsid w:val="002C7C0A"/>
    <w:rsid w:val="002C7CB5"/>
    <w:rsid w:val="002D2510"/>
    <w:rsid w:val="002D3C28"/>
    <w:rsid w:val="002D5A3A"/>
    <w:rsid w:val="002D6189"/>
    <w:rsid w:val="002D75BD"/>
    <w:rsid w:val="002D7A51"/>
    <w:rsid w:val="002E0212"/>
    <w:rsid w:val="002E2389"/>
    <w:rsid w:val="002E3F44"/>
    <w:rsid w:val="002E4128"/>
    <w:rsid w:val="002F1417"/>
    <w:rsid w:val="002F2337"/>
    <w:rsid w:val="002F271E"/>
    <w:rsid w:val="002F30C9"/>
    <w:rsid w:val="002F4901"/>
    <w:rsid w:val="002F4B73"/>
    <w:rsid w:val="002F5750"/>
    <w:rsid w:val="002F5DAC"/>
    <w:rsid w:val="002F6ADF"/>
    <w:rsid w:val="002F6F6E"/>
    <w:rsid w:val="003029D7"/>
    <w:rsid w:val="00302EB9"/>
    <w:rsid w:val="00302EBA"/>
    <w:rsid w:val="00303D89"/>
    <w:rsid w:val="00306EB9"/>
    <w:rsid w:val="00306F79"/>
    <w:rsid w:val="00307A5A"/>
    <w:rsid w:val="00311996"/>
    <w:rsid w:val="00312932"/>
    <w:rsid w:val="00313C31"/>
    <w:rsid w:val="00314946"/>
    <w:rsid w:val="0031534C"/>
    <w:rsid w:val="0031615F"/>
    <w:rsid w:val="00316CF4"/>
    <w:rsid w:val="0031763D"/>
    <w:rsid w:val="00317822"/>
    <w:rsid w:val="00320499"/>
    <w:rsid w:val="00322061"/>
    <w:rsid w:val="00324D73"/>
    <w:rsid w:val="0032796D"/>
    <w:rsid w:val="00330048"/>
    <w:rsid w:val="00330431"/>
    <w:rsid w:val="00332AC0"/>
    <w:rsid w:val="00333433"/>
    <w:rsid w:val="00333D62"/>
    <w:rsid w:val="00333EA9"/>
    <w:rsid w:val="00336307"/>
    <w:rsid w:val="00340C5E"/>
    <w:rsid w:val="003411F7"/>
    <w:rsid w:val="00341C8F"/>
    <w:rsid w:val="003430FE"/>
    <w:rsid w:val="0034594C"/>
    <w:rsid w:val="00346360"/>
    <w:rsid w:val="00350D0D"/>
    <w:rsid w:val="00351130"/>
    <w:rsid w:val="00351366"/>
    <w:rsid w:val="0035136E"/>
    <w:rsid w:val="0035388D"/>
    <w:rsid w:val="00356CFF"/>
    <w:rsid w:val="003570BF"/>
    <w:rsid w:val="003572CA"/>
    <w:rsid w:val="00357D41"/>
    <w:rsid w:val="00357E12"/>
    <w:rsid w:val="003607D7"/>
    <w:rsid w:val="00361ABB"/>
    <w:rsid w:val="003622BE"/>
    <w:rsid w:val="00362A8F"/>
    <w:rsid w:val="00362E66"/>
    <w:rsid w:val="00367B23"/>
    <w:rsid w:val="00370EC2"/>
    <w:rsid w:val="003728CC"/>
    <w:rsid w:val="0037559F"/>
    <w:rsid w:val="003776B4"/>
    <w:rsid w:val="003811AB"/>
    <w:rsid w:val="0038174A"/>
    <w:rsid w:val="0038513C"/>
    <w:rsid w:val="00385D55"/>
    <w:rsid w:val="0038662C"/>
    <w:rsid w:val="00387B27"/>
    <w:rsid w:val="003901B3"/>
    <w:rsid w:val="00392225"/>
    <w:rsid w:val="003935DD"/>
    <w:rsid w:val="00393812"/>
    <w:rsid w:val="003948DE"/>
    <w:rsid w:val="003949EA"/>
    <w:rsid w:val="00394CD5"/>
    <w:rsid w:val="0039584B"/>
    <w:rsid w:val="0039703C"/>
    <w:rsid w:val="003971A9"/>
    <w:rsid w:val="003A0E2E"/>
    <w:rsid w:val="003A123D"/>
    <w:rsid w:val="003A1607"/>
    <w:rsid w:val="003A19F7"/>
    <w:rsid w:val="003A2210"/>
    <w:rsid w:val="003A23AE"/>
    <w:rsid w:val="003A2DCF"/>
    <w:rsid w:val="003A3810"/>
    <w:rsid w:val="003A524D"/>
    <w:rsid w:val="003A7653"/>
    <w:rsid w:val="003B07D0"/>
    <w:rsid w:val="003B107B"/>
    <w:rsid w:val="003B23D5"/>
    <w:rsid w:val="003B2782"/>
    <w:rsid w:val="003B524D"/>
    <w:rsid w:val="003B56EA"/>
    <w:rsid w:val="003B78D2"/>
    <w:rsid w:val="003C0FB8"/>
    <w:rsid w:val="003C1C65"/>
    <w:rsid w:val="003C2A79"/>
    <w:rsid w:val="003C3E3C"/>
    <w:rsid w:val="003C48C6"/>
    <w:rsid w:val="003C48D6"/>
    <w:rsid w:val="003C4FDD"/>
    <w:rsid w:val="003C5395"/>
    <w:rsid w:val="003C57AD"/>
    <w:rsid w:val="003C7C01"/>
    <w:rsid w:val="003D0C18"/>
    <w:rsid w:val="003D19E4"/>
    <w:rsid w:val="003D1FBC"/>
    <w:rsid w:val="003D2595"/>
    <w:rsid w:val="003D2716"/>
    <w:rsid w:val="003D297E"/>
    <w:rsid w:val="003D2A41"/>
    <w:rsid w:val="003D2B83"/>
    <w:rsid w:val="003D2FB0"/>
    <w:rsid w:val="003D31C5"/>
    <w:rsid w:val="003D56DD"/>
    <w:rsid w:val="003D5732"/>
    <w:rsid w:val="003D5A19"/>
    <w:rsid w:val="003D5B01"/>
    <w:rsid w:val="003D5FD3"/>
    <w:rsid w:val="003D6A3C"/>
    <w:rsid w:val="003D7FA6"/>
    <w:rsid w:val="003E1117"/>
    <w:rsid w:val="003E2307"/>
    <w:rsid w:val="003E2594"/>
    <w:rsid w:val="003E4791"/>
    <w:rsid w:val="003E5927"/>
    <w:rsid w:val="003E6174"/>
    <w:rsid w:val="003E6409"/>
    <w:rsid w:val="003E6D95"/>
    <w:rsid w:val="003F0C22"/>
    <w:rsid w:val="003F12E4"/>
    <w:rsid w:val="003F1F98"/>
    <w:rsid w:val="003F265C"/>
    <w:rsid w:val="003F358E"/>
    <w:rsid w:val="003F4331"/>
    <w:rsid w:val="003F450D"/>
    <w:rsid w:val="003F477D"/>
    <w:rsid w:val="003F72C4"/>
    <w:rsid w:val="003F789D"/>
    <w:rsid w:val="004002A2"/>
    <w:rsid w:val="004018F6"/>
    <w:rsid w:val="00401948"/>
    <w:rsid w:val="00401D52"/>
    <w:rsid w:val="00402433"/>
    <w:rsid w:val="00403284"/>
    <w:rsid w:val="0040459B"/>
    <w:rsid w:val="00406074"/>
    <w:rsid w:val="004073C6"/>
    <w:rsid w:val="0040782E"/>
    <w:rsid w:val="004130E9"/>
    <w:rsid w:val="004147B3"/>
    <w:rsid w:val="00414858"/>
    <w:rsid w:val="004159E3"/>
    <w:rsid w:val="004172A3"/>
    <w:rsid w:val="004174AC"/>
    <w:rsid w:val="00417C43"/>
    <w:rsid w:val="004208F7"/>
    <w:rsid w:val="00421B15"/>
    <w:rsid w:val="00422B36"/>
    <w:rsid w:val="004235C9"/>
    <w:rsid w:val="00423F32"/>
    <w:rsid w:val="00425778"/>
    <w:rsid w:val="004276D8"/>
    <w:rsid w:val="00427915"/>
    <w:rsid w:val="00427C66"/>
    <w:rsid w:val="00432186"/>
    <w:rsid w:val="004339BA"/>
    <w:rsid w:val="004349B1"/>
    <w:rsid w:val="00437E3C"/>
    <w:rsid w:val="0044070C"/>
    <w:rsid w:val="00440ED8"/>
    <w:rsid w:val="00440EFF"/>
    <w:rsid w:val="00441A02"/>
    <w:rsid w:val="00442E0A"/>
    <w:rsid w:val="00442E9F"/>
    <w:rsid w:val="00444B2A"/>
    <w:rsid w:val="0044553A"/>
    <w:rsid w:val="00447309"/>
    <w:rsid w:val="00450069"/>
    <w:rsid w:val="00450330"/>
    <w:rsid w:val="00450460"/>
    <w:rsid w:val="0045409C"/>
    <w:rsid w:val="004564AF"/>
    <w:rsid w:val="00460BD1"/>
    <w:rsid w:val="00462AEE"/>
    <w:rsid w:val="00462C02"/>
    <w:rsid w:val="00462C2C"/>
    <w:rsid w:val="00462E58"/>
    <w:rsid w:val="004630D3"/>
    <w:rsid w:val="0046421C"/>
    <w:rsid w:val="00464365"/>
    <w:rsid w:val="0046544A"/>
    <w:rsid w:val="00466565"/>
    <w:rsid w:val="00466E34"/>
    <w:rsid w:val="00470CE6"/>
    <w:rsid w:val="00470D43"/>
    <w:rsid w:val="00470DB0"/>
    <w:rsid w:val="00470F79"/>
    <w:rsid w:val="004712DC"/>
    <w:rsid w:val="00471538"/>
    <w:rsid w:val="00472A8C"/>
    <w:rsid w:val="00472EBC"/>
    <w:rsid w:val="00472F3A"/>
    <w:rsid w:val="004806C8"/>
    <w:rsid w:val="00480FE4"/>
    <w:rsid w:val="00481277"/>
    <w:rsid w:val="0048399E"/>
    <w:rsid w:val="00483ACE"/>
    <w:rsid w:val="00483D31"/>
    <w:rsid w:val="00483D4C"/>
    <w:rsid w:val="0048665B"/>
    <w:rsid w:val="0048728A"/>
    <w:rsid w:val="0048784D"/>
    <w:rsid w:val="00487AFA"/>
    <w:rsid w:val="00491C10"/>
    <w:rsid w:val="004927E9"/>
    <w:rsid w:val="004947F0"/>
    <w:rsid w:val="004A32B2"/>
    <w:rsid w:val="004A4F0A"/>
    <w:rsid w:val="004A730A"/>
    <w:rsid w:val="004A7BE9"/>
    <w:rsid w:val="004B075C"/>
    <w:rsid w:val="004B1A49"/>
    <w:rsid w:val="004B34F5"/>
    <w:rsid w:val="004B5E0E"/>
    <w:rsid w:val="004B6172"/>
    <w:rsid w:val="004B75F5"/>
    <w:rsid w:val="004C0C7B"/>
    <w:rsid w:val="004C2395"/>
    <w:rsid w:val="004C2A1C"/>
    <w:rsid w:val="004C2F54"/>
    <w:rsid w:val="004C37B9"/>
    <w:rsid w:val="004C5B72"/>
    <w:rsid w:val="004C60BF"/>
    <w:rsid w:val="004C733D"/>
    <w:rsid w:val="004C7909"/>
    <w:rsid w:val="004D0B14"/>
    <w:rsid w:val="004D19E8"/>
    <w:rsid w:val="004D3395"/>
    <w:rsid w:val="004D3D33"/>
    <w:rsid w:val="004D40FC"/>
    <w:rsid w:val="004D4817"/>
    <w:rsid w:val="004D58C1"/>
    <w:rsid w:val="004D7005"/>
    <w:rsid w:val="004E12FB"/>
    <w:rsid w:val="004E2E2A"/>
    <w:rsid w:val="004E5647"/>
    <w:rsid w:val="004E5B14"/>
    <w:rsid w:val="004E6011"/>
    <w:rsid w:val="004E6D4B"/>
    <w:rsid w:val="004E7AB3"/>
    <w:rsid w:val="004F1A4B"/>
    <w:rsid w:val="004F2473"/>
    <w:rsid w:val="004F4C37"/>
    <w:rsid w:val="004F5324"/>
    <w:rsid w:val="004F774A"/>
    <w:rsid w:val="0050071E"/>
    <w:rsid w:val="00501792"/>
    <w:rsid w:val="005079C6"/>
    <w:rsid w:val="00510234"/>
    <w:rsid w:val="0051038D"/>
    <w:rsid w:val="005105A5"/>
    <w:rsid w:val="005130E5"/>
    <w:rsid w:val="0051371F"/>
    <w:rsid w:val="00513A79"/>
    <w:rsid w:val="00513F05"/>
    <w:rsid w:val="00513F8F"/>
    <w:rsid w:val="00514A83"/>
    <w:rsid w:val="00516AD7"/>
    <w:rsid w:val="0051787A"/>
    <w:rsid w:val="00522276"/>
    <w:rsid w:val="00522303"/>
    <w:rsid w:val="00524E4A"/>
    <w:rsid w:val="0052554D"/>
    <w:rsid w:val="00525C6F"/>
    <w:rsid w:val="0052637D"/>
    <w:rsid w:val="00526ECA"/>
    <w:rsid w:val="00530413"/>
    <w:rsid w:val="00530505"/>
    <w:rsid w:val="0053188C"/>
    <w:rsid w:val="00531C72"/>
    <w:rsid w:val="00533439"/>
    <w:rsid w:val="00533E46"/>
    <w:rsid w:val="00534510"/>
    <w:rsid w:val="005369BE"/>
    <w:rsid w:val="00541396"/>
    <w:rsid w:val="005418FA"/>
    <w:rsid w:val="00544267"/>
    <w:rsid w:val="0054573B"/>
    <w:rsid w:val="005463C8"/>
    <w:rsid w:val="00546492"/>
    <w:rsid w:val="005518F1"/>
    <w:rsid w:val="00553F49"/>
    <w:rsid w:val="005567B6"/>
    <w:rsid w:val="00557714"/>
    <w:rsid w:val="005603EB"/>
    <w:rsid w:val="00560830"/>
    <w:rsid w:val="00561F53"/>
    <w:rsid w:val="00563178"/>
    <w:rsid w:val="00566505"/>
    <w:rsid w:val="00567428"/>
    <w:rsid w:val="005676B5"/>
    <w:rsid w:val="00572CF4"/>
    <w:rsid w:val="00573384"/>
    <w:rsid w:val="00576A60"/>
    <w:rsid w:val="00577E1E"/>
    <w:rsid w:val="0058005C"/>
    <w:rsid w:val="00580C60"/>
    <w:rsid w:val="00582444"/>
    <w:rsid w:val="00583EA8"/>
    <w:rsid w:val="005852F4"/>
    <w:rsid w:val="00585B86"/>
    <w:rsid w:val="00587C21"/>
    <w:rsid w:val="00591B99"/>
    <w:rsid w:val="005921EC"/>
    <w:rsid w:val="00593D3F"/>
    <w:rsid w:val="00594685"/>
    <w:rsid w:val="005951FE"/>
    <w:rsid w:val="005973F6"/>
    <w:rsid w:val="005A12F8"/>
    <w:rsid w:val="005A2D1B"/>
    <w:rsid w:val="005A352E"/>
    <w:rsid w:val="005A3984"/>
    <w:rsid w:val="005A48E3"/>
    <w:rsid w:val="005A5BEB"/>
    <w:rsid w:val="005A6437"/>
    <w:rsid w:val="005A67D7"/>
    <w:rsid w:val="005B283C"/>
    <w:rsid w:val="005B3307"/>
    <w:rsid w:val="005B3ECD"/>
    <w:rsid w:val="005C058A"/>
    <w:rsid w:val="005C0940"/>
    <w:rsid w:val="005C226E"/>
    <w:rsid w:val="005C3360"/>
    <w:rsid w:val="005C5590"/>
    <w:rsid w:val="005C5CFC"/>
    <w:rsid w:val="005C6AD4"/>
    <w:rsid w:val="005D1F11"/>
    <w:rsid w:val="005D3D98"/>
    <w:rsid w:val="005D60BE"/>
    <w:rsid w:val="005D7E62"/>
    <w:rsid w:val="005E03C3"/>
    <w:rsid w:val="005E1828"/>
    <w:rsid w:val="005E2F29"/>
    <w:rsid w:val="005E31CB"/>
    <w:rsid w:val="005E47DB"/>
    <w:rsid w:val="005E4D67"/>
    <w:rsid w:val="005E4E71"/>
    <w:rsid w:val="005E5147"/>
    <w:rsid w:val="005E6071"/>
    <w:rsid w:val="005E660E"/>
    <w:rsid w:val="005F513D"/>
    <w:rsid w:val="005F5485"/>
    <w:rsid w:val="005F5EAA"/>
    <w:rsid w:val="005F6277"/>
    <w:rsid w:val="0060149F"/>
    <w:rsid w:val="006014C4"/>
    <w:rsid w:val="006026A4"/>
    <w:rsid w:val="006027CA"/>
    <w:rsid w:val="0060464D"/>
    <w:rsid w:val="00605900"/>
    <w:rsid w:val="00606112"/>
    <w:rsid w:val="006072B6"/>
    <w:rsid w:val="00607C26"/>
    <w:rsid w:val="00611CFA"/>
    <w:rsid w:val="00613317"/>
    <w:rsid w:val="00613FCB"/>
    <w:rsid w:val="006147D2"/>
    <w:rsid w:val="00614F88"/>
    <w:rsid w:val="00614F8B"/>
    <w:rsid w:val="006155B3"/>
    <w:rsid w:val="00615D25"/>
    <w:rsid w:val="00616904"/>
    <w:rsid w:val="00616918"/>
    <w:rsid w:val="00617EBB"/>
    <w:rsid w:val="006200E2"/>
    <w:rsid w:val="00620E44"/>
    <w:rsid w:val="00621C5C"/>
    <w:rsid w:val="00622357"/>
    <w:rsid w:val="00622A1C"/>
    <w:rsid w:val="00623E31"/>
    <w:rsid w:val="00624269"/>
    <w:rsid w:val="00624F9B"/>
    <w:rsid w:val="00625532"/>
    <w:rsid w:val="00630088"/>
    <w:rsid w:val="006310EB"/>
    <w:rsid w:val="00632158"/>
    <w:rsid w:val="00632236"/>
    <w:rsid w:val="0063411C"/>
    <w:rsid w:val="0063493A"/>
    <w:rsid w:val="00635282"/>
    <w:rsid w:val="0063621F"/>
    <w:rsid w:val="0064066B"/>
    <w:rsid w:val="006421B5"/>
    <w:rsid w:val="006445A6"/>
    <w:rsid w:val="00644DD8"/>
    <w:rsid w:val="00644FF5"/>
    <w:rsid w:val="00645038"/>
    <w:rsid w:val="00646DED"/>
    <w:rsid w:val="006503FD"/>
    <w:rsid w:val="0065044C"/>
    <w:rsid w:val="0065229F"/>
    <w:rsid w:val="00653434"/>
    <w:rsid w:val="00653E91"/>
    <w:rsid w:val="00654C75"/>
    <w:rsid w:val="00660696"/>
    <w:rsid w:val="0066110B"/>
    <w:rsid w:val="00662B66"/>
    <w:rsid w:val="006634AB"/>
    <w:rsid w:val="006637BC"/>
    <w:rsid w:val="00665176"/>
    <w:rsid w:val="00665FDA"/>
    <w:rsid w:val="00667010"/>
    <w:rsid w:val="006718FF"/>
    <w:rsid w:val="006726AF"/>
    <w:rsid w:val="00672FF0"/>
    <w:rsid w:val="006733FF"/>
    <w:rsid w:val="0067502D"/>
    <w:rsid w:val="006769EB"/>
    <w:rsid w:val="006778EF"/>
    <w:rsid w:val="00680611"/>
    <w:rsid w:val="006806B8"/>
    <w:rsid w:val="00680756"/>
    <w:rsid w:val="006813D4"/>
    <w:rsid w:val="006813EF"/>
    <w:rsid w:val="0068259D"/>
    <w:rsid w:val="006833B2"/>
    <w:rsid w:val="00683B4A"/>
    <w:rsid w:val="00684E2A"/>
    <w:rsid w:val="00691605"/>
    <w:rsid w:val="00691C36"/>
    <w:rsid w:val="00694E8F"/>
    <w:rsid w:val="00695617"/>
    <w:rsid w:val="00695CEE"/>
    <w:rsid w:val="00696159"/>
    <w:rsid w:val="00697421"/>
    <w:rsid w:val="00697C95"/>
    <w:rsid w:val="006A0658"/>
    <w:rsid w:val="006A2E40"/>
    <w:rsid w:val="006A65DE"/>
    <w:rsid w:val="006A6DFB"/>
    <w:rsid w:val="006A7486"/>
    <w:rsid w:val="006A7BD9"/>
    <w:rsid w:val="006B35AD"/>
    <w:rsid w:val="006B60FA"/>
    <w:rsid w:val="006B613C"/>
    <w:rsid w:val="006B61AB"/>
    <w:rsid w:val="006B6781"/>
    <w:rsid w:val="006C06D9"/>
    <w:rsid w:val="006C07A5"/>
    <w:rsid w:val="006C1BF3"/>
    <w:rsid w:val="006C29C6"/>
    <w:rsid w:val="006C2DEF"/>
    <w:rsid w:val="006C35ED"/>
    <w:rsid w:val="006C47E2"/>
    <w:rsid w:val="006C4819"/>
    <w:rsid w:val="006C5CEA"/>
    <w:rsid w:val="006C6255"/>
    <w:rsid w:val="006C6C7A"/>
    <w:rsid w:val="006C6D27"/>
    <w:rsid w:val="006C7AC0"/>
    <w:rsid w:val="006C7E74"/>
    <w:rsid w:val="006C7F51"/>
    <w:rsid w:val="006D06C3"/>
    <w:rsid w:val="006D1644"/>
    <w:rsid w:val="006D238F"/>
    <w:rsid w:val="006D3A8E"/>
    <w:rsid w:val="006D3C8A"/>
    <w:rsid w:val="006D44A0"/>
    <w:rsid w:val="006D4EE6"/>
    <w:rsid w:val="006D65CD"/>
    <w:rsid w:val="006D719D"/>
    <w:rsid w:val="006D7935"/>
    <w:rsid w:val="006E45BF"/>
    <w:rsid w:val="006E6DA9"/>
    <w:rsid w:val="006F36C9"/>
    <w:rsid w:val="006F4235"/>
    <w:rsid w:val="006F6522"/>
    <w:rsid w:val="00700BC2"/>
    <w:rsid w:val="00702164"/>
    <w:rsid w:val="0070272D"/>
    <w:rsid w:val="007046F9"/>
    <w:rsid w:val="00707903"/>
    <w:rsid w:val="007079F8"/>
    <w:rsid w:val="007101CC"/>
    <w:rsid w:val="007136CF"/>
    <w:rsid w:val="00713A49"/>
    <w:rsid w:val="0071507D"/>
    <w:rsid w:val="00715CA0"/>
    <w:rsid w:val="00716232"/>
    <w:rsid w:val="00716B5D"/>
    <w:rsid w:val="00717B89"/>
    <w:rsid w:val="00721A43"/>
    <w:rsid w:val="007220DE"/>
    <w:rsid w:val="007221D1"/>
    <w:rsid w:val="007222B2"/>
    <w:rsid w:val="00723AAB"/>
    <w:rsid w:val="00724FF1"/>
    <w:rsid w:val="00726F2F"/>
    <w:rsid w:val="007271B0"/>
    <w:rsid w:val="00727E32"/>
    <w:rsid w:val="00730E0C"/>
    <w:rsid w:val="00734EC8"/>
    <w:rsid w:val="00735BF6"/>
    <w:rsid w:val="00736445"/>
    <w:rsid w:val="00736A42"/>
    <w:rsid w:val="00737419"/>
    <w:rsid w:val="0074280D"/>
    <w:rsid w:val="00742AAF"/>
    <w:rsid w:val="00742DEB"/>
    <w:rsid w:val="00742E97"/>
    <w:rsid w:val="00743A37"/>
    <w:rsid w:val="00743A52"/>
    <w:rsid w:val="00744BEC"/>
    <w:rsid w:val="00745628"/>
    <w:rsid w:val="00745759"/>
    <w:rsid w:val="00745CC6"/>
    <w:rsid w:val="00750378"/>
    <w:rsid w:val="007521AB"/>
    <w:rsid w:val="00752E7F"/>
    <w:rsid w:val="0075742E"/>
    <w:rsid w:val="00765251"/>
    <w:rsid w:val="00765E89"/>
    <w:rsid w:val="007660C1"/>
    <w:rsid w:val="00766889"/>
    <w:rsid w:val="007670B0"/>
    <w:rsid w:val="00767C6C"/>
    <w:rsid w:val="007727A8"/>
    <w:rsid w:val="007732FC"/>
    <w:rsid w:val="007741CD"/>
    <w:rsid w:val="00774CB7"/>
    <w:rsid w:val="007752E2"/>
    <w:rsid w:val="007756FA"/>
    <w:rsid w:val="007763C9"/>
    <w:rsid w:val="00776CE9"/>
    <w:rsid w:val="0078215B"/>
    <w:rsid w:val="00782701"/>
    <w:rsid w:val="0079122D"/>
    <w:rsid w:val="00791C51"/>
    <w:rsid w:val="0079557A"/>
    <w:rsid w:val="00795B1D"/>
    <w:rsid w:val="00795BF1"/>
    <w:rsid w:val="007964B4"/>
    <w:rsid w:val="00796F77"/>
    <w:rsid w:val="00797DDC"/>
    <w:rsid w:val="007A1BA5"/>
    <w:rsid w:val="007A1EEA"/>
    <w:rsid w:val="007A3B19"/>
    <w:rsid w:val="007A3BF3"/>
    <w:rsid w:val="007A5572"/>
    <w:rsid w:val="007A6908"/>
    <w:rsid w:val="007A7BB1"/>
    <w:rsid w:val="007B121B"/>
    <w:rsid w:val="007B21D4"/>
    <w:rsid w:val="007B23D8"/>
    <w:rsid w:val="007B2967"/>
    <w:rsid w:val="007B2B08"/>
    <w:rsid w:val="007B2F0B"/>
    <w:rsid w:val="007B38D2"/>
    <w:rsid w:val="007B3D25"/>
    <w:rsid w:val="007C1EA7"/>
    <w:rsid w:val="007C2ED5"/>
    <w:rsid w:val="007C3D15"/>
    <w:rsid w:val="007C52FA"/>
    <w:rsid w:val="007C6703"/>
    <w:rsid w:val="007C6882"/>
    <w:rsid w:val="007C7B5D"/>
    <w:rsid w:val="007D0D1A"/>
    <w:rsid w:val="007D25E4"/>
    <w:rsid w:val="007D4873"/>
    <w:rsid w:val="007D5C07"/>
    <w:rsid w:val="007D6C1B"/>
    <w:rsid w:val="007D7ACF"/>
    <w:rsid w:val="007D7EA9"/>
    <w:rsid w:val="007E091D"/>
    <w:rsid w:val="007E0E6E"/>
    <w:rsid w:val="007E2270"/>
    <w:rsid w:val="007E3F99"/>
    <w:rsid w:val="007E4C5C"/>
    <w:rsid w:val="007F08B3"/>
    <w:rsid w:val="007F0EB2"/>
    <w:rsid w:val="007F1A43"/>
    <w:rsid w:val="007F3C78"/>
    <w:rsid w:val="007F3D45"/>
    <w:rsid w:val="007F58E4"/>
    <w:rsid w:val="007F6CAD"/>
    <w:rsid w:val="00801E75"/>
    <w:rsid w:val="00802027"/>
    <w:rsid w:val="008025BB"/>
    <w:rsid w:val="00802A20"/>
    <w:rsid w:val="008032A8"/>
    <w:rsid w:val="008033B2"/>
    <w:rsid w:val="00804249"/>
    <w:rsid w:val="00804D02"/>
    <w:rsid w:val="008053DF"/>
    <w:rsid w:val="00806D2E"/>
    <w:rsid w:val="0080733D"/>
    <w:rsid w:val="00807663"/>
    <w:rsid w:val="008079D1"/>
    <w:rsid w:val="00810FB9"/>
    <w:rsid w:val="0081104A"/>
    <w:rsid w:val="00812729"/>
    <w:rsid w:val="00813136"/>
    <w:rsid w:val="00813A58"/>
    <w:rsid w:val="00813D65"/>
    <w:rsid w:val="008142FE"/>
    <w:rsid w:val="00814E15"/>
    <w:rsid w:val="008163A4"/>
    <w:rsid w:val="00816546"/>
    <w:rsid w:val="008166C7"/>
    <w:rsid w:val="008200E5"/>
    <w:rsid w:val="0082085B"/>
    <w:rsid w:val="008212B8"/>
    <w:rsid w:val="00822DF0"/>
    <w:rsid w:val="008316B2"/>
    <w:rsid w:val="00832CB9"/>
    <w:rsid w:val="008345BC"/>
    <w:rsid w:val="00835E75"/>
    <w:rsid w:val="00837955"/>
    <w:rsid w:val="00837BAE"/>
    <w:rsid w:val="00841728"/>
    <w:rsid w:val="00842CF5"/>
    <w:rsid w:val="00843619"/>
    <w:rsid w:val="008436C5"/>
    <w:rsid w:val="00844321"/>
    <w:rsid w:val="00845ED6"/>
    <w:rsid w:val="00846748"/>
    <w:rsid w:val="008467C6"/>
    <w:rsid w:val="00846B49"/>
    <w:rsid w:val="008474F1"/>
    <w:rsid w:val="0085007D"/>
    <w:rsid w:val="00852813"/>
    <w:rsid w:val="00854109"/>
    <w:rsid w:val="00856C14"/>
    <w:rsid w:val="00860327"/>
    <w:rsid w:val="00860733"/>
    <w:rsid w:val="0086088D"/>
    <w:rsid w:val="00863040"/>
    <w:rsid w:val="00864748"/>
    <w:rsid w:val="008648E2"/>
    <w:rsid w:val="008654E8"/>
    <w:rsid w:val="00866A07"/>
    <w:rsid w:val="008674D0"/>
    <w:rsid w:val="00870833"/>
    <w:rsid w:val="00871192"/>
    <w:rsid w:val="0087435C"/>
    <w:rsid w:val="0087531F"/>
    <w:rsid w:val="0087670F"/>
    <w:rsid w:val="00876FA1"/>
    <w:rsid w:val="00877E0C"/>
    <w:rsid w:val="00880E4B"/>
    <w:rsid w:val="00883F4C"/>
    <w:rsid w:val="008843E1"/>
    <w:rsid w:val="008867FA"/>
    <w:rsid w:val="0088696B"/>
    <w:rsid w:val="00886FF7"/>
    <w:rsid w:val="00887CA5"/>
    <w:rsid w:val="00891F7A"/>
    <w:rsid w:val="008920D6"/>
    <w:rsid w:val="008927A5"/>
    <w:rsid w:val="008929A0"/>
    <w:rsid w:val="008932C7"/>
    <w:rsid w:val="008941C1"/>
    <w:rsid w:val="00895B96"/>
    <w:rsid w:val="0089685A"/>
    <w:rsid w:val="008974CD"/>
    <w:rsid w:val="008A0C77"/>
    <w:rsid w:val="008A133A"/>
    <w:rsid w:val="008A1F7B"/>
    <w:rsid w:val="008A265D"/>
    <w:rsid w:val="008A6D7E"/>
    <w:rsid w:val="008A7431"/>
    <w:rsid w:val="008A7E02"/>
    <w:rsid w:val="008B0E8E"/>
    <w:rsid w:val="008B13D8"/>
    <w:rsid w:val="008B1428"/>
    <w:rsid w:val="008B400C"/>
    <w:rsid w:val="008B4799"/>
    <w:rsid w:val="008B55A6"/>
    <w:rsid w:val="008C10A6"/>
    <w:rsid w:val="008C17BE"/>
    <w:rsid w:val="008C1A01"/>
    <w:rsid w:val="008C40CF"/>
    <w:rsid w:val="008C4875"/>
    <w:rsid w:val="008C4D92"/>
    <w:rsid w:val="008C6AAC"/>
    <w:rsid w:val="008C711E"/>
    <w:rsid w:val="008D3185"/>
    <w:rsid w:val="008D3573"/>
    <w:rsid w:val="008D43AB"/>
    <w:rsid w:val="008D4833"/>
    <w:rsid w:val="008D5C8B"/>
    <w:rsid w:val="008D5C9B"/>
    <w:rsid w:val="008D7B44"/>
    <w:rsid w:val="008D7D99"/>
    <w:rsid w:val="008E0879"/>
    <w:rsid w:val="008E08BE"/>
    <w:rsid w:val="008E38DF"/>
    <w:rsid w:val="008E3A5A"/>
    <w:rsid w:val="008E457A"/>
    <w:rsid w:val="008E48B1"/>
    <w:rsid w:val="008E5B7C"/>
    <w:rsid w:val="008E6248"/>
    <w:rsid w:val="008E6FCB"/>
    <w:rsid w:val="008E700A"/>
    <w:rsid w:val="008F1981"/>
    <w:rsid w:val="008F63FE"/>
    <w:rsid w:val="008F664E"/>
    <w:rsid w:val="008F7673"/>
    <w:rsid w:val="008F7B39"/>
    <w:rsid w:val="0090127E"/>
    <w:rsid w:val="00902D58"/>
    <w:rsid w:val="00904877"/>
    <w:rsid w:val="0091083C"/>
    <w:rsid w:val="00910D14"/>
    <w:rsid w:val="0091180B"/>
    <w:rsid w:val="00911FE5"/>
    <w:rsid w:val="00912520"/>
    <w:rsid w:val="009148ED"/>
    <w:rsid w:val="00916A92"/>
    <w:rsid w:val="00917537"/>
    <w:rsid w:val="00921641"/>
    <w:rsid w:val="009235DE"/>
    <w:rsid w:val="009254DE"/>
    <w:rsid w:val="00925DE4"/>
    <w:rsid w:val="00925E15"/>
    <w:rsid w:val="00926D00"/>
    <w:rsid w:val="00927A57"/>
    <w:rsid w:val="0093036C"/>
    <w:rsid w:val="0093208A"/>
    <w:rsid w:val="00933B63"/>
    <w:rsid w:val="0093563C"/>
    <w:rsid w:val="00936928"/>
    <w:rsid w:val="00936D6D"/>
    <w:rsid w:val="00936DB4"/>
    <w:rsid w:val="00936FB9"/>
    <w:rsid w:val="00936FF1"/>
    <w:rsid w:val="00940417"/>
    <w:rsid w:val="00941058"/>
    <w:rsid w:val="00941187"/>
    <w:rsid w:val="009416BA"/>
    <w:rsid w:val="00943048"/>
    <w:rsid w:val="00944247"/>
    <w:rsid w:val="0094477F"/>
    <w:rsid w:val="00945710"/>
    <w:rsid w:val="00946E92"/>
    <w:rsid w:val="009478DA"/>
    <w:rsid w:val="009500EE"/>
    <w:rsid w:val="009509F3"/>
    <w:rsid w:val="00950A86"/>
    <w:rsid w:val="00951EBE"/>
    <w:rsid w:val="009525A3"/>
    <w:rsid w:val="009525DD"/>
    <w:rsid w:val="00954527"/>
    <w:rsid w:val="0095518D"/>
    <w:rsid w:val="0095598A"/>
    <w:rsid w:val="00955B01"/>
    <w:rsid w:val="00955C73"/>
    <w:rsid w:val="009563B3"/>
    <w:rsid w:val="009619B3"/>
    <w:rsid w:val="009625FE"/>
    <w:rsid w:val="00962996"/>
    <w:rsid w:val="009632DB"/>
    <w:rsid w:val="009676F9"/>
    <w:rsid w:val="009736D8"/>
    <w:rsid w:val="00973FFF"/>
    <w:rsid w:val="00974674"/>
    <w:rsid w:val="0097652A"/>
    <w:rsid w:val="009776DC"/>
    <w:rsid w:val="00977A5B"/>
    <w:rsid w:val="00980FDD"/>
    <w:rsid w:val="00981BD3"/>
    <w:rsid w:val="00982082"/>
    <w:rsid w:val="0098254B"/>
    <w:rsid w:val="00985EC1"/>
    <w:rsid w:val="00986630"/>
    <w:rsid w:val="00987170"/>
    <w:rsid w:val="009901A4"/>
    <w:rsid w:val="00992143"/>
    <w:rsid w:val="009958A1"/>
    <w:rsid w:val="00997806"/>
    <w:rsid w:val="009A24FD"/>
    <w:rsid w:val="009A3148"/>
    <w:rsid w:val="009A3AC5"/>
    <w:rsid w:val="009A3D0B"/>
    <w:rsid w:val="009A434B"/>
    <w:rsid w:val="009A5645"/>
    <w:rsid w:val="009A571A"/>
    <w:rsid w:val="009B0F6B"/>
    <w:rsid w:val="009B1075"/>
    <w:rsid w:val="009B3DDB"/>
    <w:rsid w:val="009B5DEA"/>
    <w:rsid w:val="009B620C"/>
    <w:rsid w:val="009C4888"/>
    <w:rsid w:val="009C48B7"/>
    <w:rsid w:val="009C5FF7"/>
    <w:rsid w:val="009C6BD4"/>
    <w:rsid w:val="009D0EDA"/>
    <w:rsid w:val="009D11AF"/>
    <w:rsid w:val="009D1C27"/>
    <w:rsid w:val="009D1D79"/>
    <w:rsid w:val="009D227E"/>
    <w:rsid w:val="009D2463"/>
    <w:rsid w:val="009D337A"/>
    <w:rsid w:val="009D58A4"/>
    <w:rsid w:val="009D6414"/>
    <w:rsid w:val="009D6963"/>
    <w:rsid w:val="009E11CE"/>
    <w:rsid w:val="009E3643"/>
    <w:rsid w:val="009E3B22"/>
    <w:rsid w:val="009E4123"/>
    <w:rsid w:val="009E6AFE"/>
    <w:rsid w:val="009F1AAA"/>
    <w:rsid w:val="009F4768"/>
    <w:rsid w:val="009F6E6A"/>
    <w:rsid w:val="00A00E25"/>
    <w:rsid w:val="00A01278"/>
    <w:rsid w:val="00A0329A"/>
    <w:rsid w:val="00A03B07"/>
    <w:rsid w:val="00A06850"/>
    <w:rsid w:val="00A10384"/>
    <w:rsid w:val="00A107C8"/>
    <w:rsid w:val="00A11A48"/>
    <w:rsid w:val="00A14209"/>
    <w:rsid w:val="00A1533A"/>
    <w:rsid w:val="00A16FA3"/>
    <w:rsid w:val="00A170D1"/>
    <w:rsid w:val="00A21195"/>
    <w:rsid w:val="00A252F3"/>
    <w:rsid w:val="00A275BF"/>
    <w:rsid w:val="00A32577"/>
    <w:rsid w:val="00A325E2"/>
    <w:rsid w:val="00A32E79"/>
    <w:rsid w:val="00A33C51"/>
    <w:rsid w:val="00A34712"/>
    <w:rsid w:val="00A42EB5"/>
    <w:rsid w:val="00A42F6D"/>
    <w:rsid w:val="00A43C1D"/>
    <w:rsid w:val="00A43FBD"/>
    <w:rsid w:val="00A45B07"/>
    <w:rsid w:val="00A45F45"/>
    <w:rsid w:val="00A46825"/>
    <w:rsid w:val="00A47A68"/>
    <w:rsid w:val="00A531EB"/>
    <w:rsid w:val="00A55A05"/>
    <w:rsid w:val="00A56A1D"/>
    <w:rsid w:val="00A571DD"/>
    <w:rsid w:val="00A57954"/>
    <w:rsid w:val="00A57BA2"/>
    <w:rsid w:val="00A57E6C"/>
    <w:rsid w:val="00A60075"/>
    <w:rsid w:val="00A60C7B"/>
    <w:rsid w:val="00A6207E"/>
    <w:rsid w:val="00A62464"/>
    <w:rsid w:val="00A6278C"/>
    <w:rsid w:val="00A64EAF"/>
    <w:rsid w:val="00A70152"/>
    <w:rsid w:val="00A70C42"/>
    <w:rsid w:val="00A71509"/>
    <w:rsid w:val="00A71E21"/>
    <w:rsid w:val="00A729E0"/>
    <w:rsid w:val="00A72AB8"/>
    <w:rsid w:val="00A73810"/>
    <w:rsid w:val="00A74ECA"/>
    <w:rsid w:val="00A759D9"/>
    <w:rsid w:val="00A77AF7"/>
    <w:rsid w:val="00A8095E"/>
    <w:rsid w:val="00A84EBF"/>
    <w:rsid w:val="00A872D3"/>
    <w:rsid w:val="00A87B04"/>
    <w:rsid w:val="00A87C65"/>
    <w:rsid w:val="00A90C0E"/>
    <w:rsid w:val="00A90E08"/>
    <w:rsid w:val="00A918BA"/>
    <w:rsid w:val="00A91DF9"/>
    <w:rsid w:val="00A930A0"/>
    <w:rsid w:val="00A9403B"/>
    <w:rsid w:val="00A94408"/>
    <w:rsid w:val="00A94B89"/>
    <w:rsid w:val="00A9622D"/>
    <w:rsid w:val="00A96E94"/>
    <w:rsid w:val="00AA0351"/>
    <w:rsid w:val="00AA32B7"/>
    <w:rsid w:val="00AA5EBB"/>
    <w:rsid w:val="00AA79FD"/>
    <w:rsid w:val="00AB1CCD"/>
    <w:rsid w:val="00AB348A"/>
    <w:rsid w:val="00AB4CAC"/>
    <w:rsid w:val="00AB5314"/>
    <w:rsid w:val="00AB62E8"/>
    <w:rsid w:val="00AB6FBE"/>
    <w:rsid w:val="00AC05C9"/>
    <w:rsid w:val="00AC2249"/>
    <w:rsid w:val="00AC2DB8"/>
    <w:rsid w:val="00AC4D56"/>
    <w:rsid w:val="00AC70B2"/>
    <w:rsid w:val="00AD42DA"/>
    <w:rsid w:val="00AD51C7"/>
    <w:rsid w:val="00AD71AC"/>
    <w:rsid w:val="00AE0B97"/>
    <w:rsid w:val="00AE4093"/>
    <w:rsid w:val="00AE45E6"/>
    <w:rsid w:val="00AE4B0F"/>
    <w:rsid w:val="00AE5FB1"/>
    <w:rsid w:val="00AE604F"/>
    <w:rsid w:val="00AE63BD"/>
    <w:rsid w:val="00AE6D0C"/>
    <w:rsid w:val="00AE6E9C"/>
    <w:rsid w:val="00AF1AAD"/>
    <w:rsid w:val="00AF2033"/>
    <w:rsid w:val="00AF4AA3"/>
    <w:rsid w:val="00AF5323"/>
    <w:rsid w:val="00AF5393"/>
    <w:rsid w:val="00AF6156"/>
    <w:rsid w:val="00AF64A2"/>
    <w:rsid w:val="00AF6E76"/>
    <w:rsid w:val="00AF794A"/>
    <w:rsid w:val="00B005EF"/>
    <w:rsid w:val="00B00C09"/>
    <w:rsid w:val="00B00E1C"/>
    <w:rsid w:val="00B0216E"/>
    <w:rsid w:val="00B02A9B"/>
    <w:rsid w:val="00B02BD7"/>
    <w:rsid w:val="00B02EE6"/>
    <w:rsid w:val="00B04B24"/>
    <w:rsid w:val="00B06896"/>
    <w:rsid w:val="00B10ECA"/>
    <w:rsid w:val="00B13165"/>
    <w:rsid w:val="00B13EA1"/>
    <w:rsid w:val="00B13F75"/>
    <w:rsid w:val="00B161DC"/>
    <w:rsid w:val="00B173FB"/>
    <w:rsid w:val="00B17512"/>
    <w:rsid w:val="00B17C0A"/>
    <w:rsid w:val="00B21A5B"/>
    <w:rsid w:val="00B21D03"/>
    <w:rsid w:val="00B22433"/>
    <w:rsid w:val="00B25572"/>
    <w:rsid w:val="00B255B0"/>
    <w:rsid w:val="00B26262"/>
    <w:rsid w:val="00B30E18"/>
    <w:rsid w:val="00B3208C"/>
    <w:rsid w:val="00B3393F"/>
    <w:rsid w:val="00B35BA0"/>
    <w:rsid w:val="00B37868"/>
    <w:rsid w:val="00B41DA6"/>
    <w:rsid w:val="00B423FF"/>
    <w:rsid w:val="00B431A1"/>
    <w:rsid w:val="00B45D57"/>
    <w:rsid w:val="00B45FA2"/>
    <w:rsid w:val="00B509D0"/>
    <w:rsid w:val="00B52515"/>
    <w:rsid w:val="00B546C6"/>
    <w:rsid w:val="00B57B8E"/>
    <w:rsid w:val="00B6135B"/>
    <w:rsid w:val="00B639AE"/>
    <w:rsid w:val="00B64A38"/>
    <w:rsid w:val="00B65C62"/>
    <w:rsid w:val="00B6632E"/>
    <w:rsid w:val="00B6647A"/>
    <w:rsid w:val="00B674D6"/>
    <w:rsid w:val="00B6768D"/>
    <w:rsid w:val="00B676C3"/>
    <w:rsid w:val="00B67FAB"/>
    <w:rsid w:val="00B732C3"/>
    <w:rsid w:val="00B738F0"/>
    <w:rsid w:val="00B73BE9"/>
    <w:rsid w:val="00B74E3D"/>
    <w:rsid w:val="00B7586E"/>
    <w:rsid w:val="00B7713F"/>
    <w:rsid w:val="00B8384F"/>
    <w:rsid w:val="00B84991"/>
    <w:rsid w:val="00B876C8"/>
    <w:rsid w:val="00B87D66"/>
    <w:rsid w:val="00B90E89"/>
    <w:rsid w:val="00B90F90"/>
    <w:rsid w:val="00B92E6D"/>
    <w:rsid w:val="00B93377"/>
    <w:rsid w:val="00B938F0"/>
    <w:rsid w:val="00B9464F"/>
    <w:rsid w:val="00B9572F"/>
    <w:rsid w:val="00B95B5A"/>
    <w:rsid w:val="00B963BE"/>
    <w:rsid w:val="00B963F6"/>
    <w:rsid w:val="00B966B0"/>
    <w:rsid w:val="00B97809"/>
    <w:rsid w:val="00B97BE8"/>
    <w:rsid w:val="00BA05A0"/>
    <w:rsid w:val="00BA05AE"/>
    <w:rsid w:val="00BA0EC8"/>
    <w:rsid w:val="00BA1F9B"/>
    <w:rsid w:val="00BA2A46"/>
    <w:rsid w:val="00BA4CD5"/>
    <w:rsid w:val="00BA6054"/>
    <w:rsid w:val="00BA6873"/>
    <w:rsid w:val="00BA7421"/>
    <w:rsid w:val="00BA796D"/>
    <w:rsid w:val="00BA7EBB"/>
    <w:rsid w:val="00BB017B"/>
    <w:rsid w:val="00BB0A6E"/>
    <w:rsid w:val="00BB18AA"/>
    <w:rsid w:val="00BB3126"/>
    <w:rsid w:val="00BB607A"/>
    <w:rsid w:val="00BB64DF"/>
    <w:rsid w:val="00BC0A6A"/>
    <w:rsid w:val="00BC17F0"/>
    <w:rsid w:val="00BC32C1"/>
    <w:rsid w:val="00BC423D"/>
    <w:rsid w:val="00BC785B"/>
    <w:rsid w:val="00BD131C"/>
    <w:rsid w:val="00BD25A6"/>
    <w:rsid w:val="00BD3C32"/>
    <w:rsid w:val="00BD4916"/>
    <w:rsid w:val="00BD58F5"/>
    <w:rsid w:val="00BD5944"/>
    <w:rsid w:val="00BD5D35"/>
    <w:rsid w:val="00BD5F33"/>
    <w:rsid w:val="00BD5F42"/>
    <w:rsid w:val="00BD63F9"/>
    <w:rsid w:val="00BD77B8"/>
    <w:rsid w:val="00BE093B"/>
    <w:rsid w:val="00BE16C5"/>
    <w:rsid w:val="00BE3013"/>
    <w:rsid w:val="00BE3EF8"/>
    <w:rsid w:val="00BE5FA5"/>
    <w:rsid w:val="00BF18BC"/>
    <w:rsid w:val="00BF2D9B"/>
    <w:rsid w:val="00BF41AF"/>
    <w:rsid w:val="00BF50C3"/>
    <w:rsid w:val="00BF5D30"/>
    <w:rsid w:val="00BF7C9A"/>
    <w:rsid w:val="00C00591"/>
    <w:rsid w:val="00C0090A"/>
    <w:rsid w:val="00C00A93"/>
    <w:rsid w:val="00C01A6F"/>
    <w:rsid w:val="00C032FA"/>
    <w:rsid w:val="00C037B4"/>
    <w:rsid w:val="00C04741"/>
    <w:rsid w:val="00C04978"/>
    <w:rsid w:val="00C06A91"/>
    <w:rsid w:val="00C07F48"/>
    <w:rsid w:val="00C121E4"/>
    <w:rsid w:val="00C13B40"/>
    <w:rsid w:val="00C14A2E"/>
    <w:rsid w:val="00C15005"/>
    <w:rsid w:val="00C15594"/>
    <w:rsid w:val="00C156A2"/>
    <w:rsid w:val="00C16111"/>
    <w:rsid w:val="00C163E2"/>
    <w:rsid w:val="00C16DD2"/>
    <w:rsid w:val="00C22227"/>
    <w:rsid w:val="00C22CCD"/>
    <w:rsid w:val="00C22D09"/>
    <w:rsid w:val="00C230E4"/>
    <w:rsid w:val="00C235AF"/>
    <w:rsid w:val="00C23B15"/>
    <w:rsid w:val="00C25282"/>
    <w:rsid w:val="00C25522"/>
    <w:rsid w:val="00C25E11"/>
    <w:rsid w:val="00C263A3"/>
    <w:rsid w:val="00C26556"/>
    <w:rsid w:val="00C27274"/>
    <w:rsid w:val="00C27564"/>
    <w:rsid w:val="00C31BC7"/>
    <w:rsid w:val="00C3326E"/>
    <w:rsid w:val="00C33370"/>
    <w:rsid w:val="00C33ABE"/>
    <w:rsid w:val="00C3403D"/>
    <w:rsid w:val="00C34363"/>
    <w:rsid w:val="00C34B49"/>
    <w:rsid w:val="00C3773C"/>
    <w:rsid w:val="00C378CA"/>
    <w:rsid w:val="00C40F3B"/>
    <w:rsid w:val="00C4402C"/>
    <w:rsid w:val="00C46F5F"/>
    <w:rsid w:val="00C478CD"/>
    <w:rsid w:val="00C51194"/>
    <w:rsid w:val="00C5265E"/>
    <w:rsid w:val="00C52B0C"/>
    <w:rsid w:val="00C539F3"/>
    <w:rsid w:val="00C55C8A"/>
    <w:rsid w:val="00C5618A"/>
    <w:rsid w:val="00C564F4"/>
    <w:rsid w:val="00C57722"/>
    <w:rsid w:val="00C62A24"/>
    <w:rsid w:val="00C64D22"/>
    <w:rsid w:val="00C663E2"/>
    <w:rsid w:val="00C66CFB"/>
    <w:rsid w:val="00C67171"/>
    <w:rsid w:val="00C70225"/>
    <w:rsid w:val="00C74893"/>
    <w:rsid w:val="00C7494F"/>
    <w:rsid w:val="00C75E8C"/>
    <w:rsid w:val="00C803E9"/>
    <w:rsid w:val="00C80DE1"/>
    <w:rsid w:val="00C810D1"/>
    <w:rsid w:val="00C83115"/>
    <w:rsid w:val="00C83703"/>
    <w:rsid w:val="00C83C95"/>
    <w:rsid w:val="00C84E18"/>
    <w:rsid w:val="00C91E59"/>
    <w:rsid w:val="00C932BB"/>
    <w:rsid w:val="00C9347F"/>
    <w:rsid w:val="00C9361E"/>
    <w:rsid w:val="00C93E22"/>
    <w:rsid w:val="00C93F5F"/>
    <w:rsid w:val="00C945DD"/>
    <w:rsid w:val="00C97532"/>
    <w:rsid w:val="00C97F60"/>
    <w:rsid w:val="00CA02DD"/>
    <w:rsid w:val="00CA1179"/>
    <w:rsid w:val="00CA156E"/>
    <w:rsid w:val="00CA173C"/>
    <w:rsid w:val="00CA1764"/>
    <w:rsid w:val="00CA22B8"/>
    <w:rsid w:val="00CA2F81"/>
    <w:rsid w:val="00CA2FC3"/>
    <w:rsid w:val="00CA52C9"/>
    <w:rsid w:val="00CA5BF0"/>
    <w:rsid w:val="00CA754A"/>
    <w:rsid w:val="00CB00F0"/>
    <w:rsid w:val="00CB04CF"/>
    <w:rsid w:val="00CB0CBF"/>
    <w:rsid w:val="00CB1606"/>
    <w:rsid w:val="00CB1A6D"/>
    <w:rsid w:val="00CB3162"/>
    <w:rsid w:val="00CB4BEE"/>
    <w:rsid w:val="00CB615D"/>
    <w:rsid w:val="00CB6716"/>
    <w:rsid w:val="00CC00BF"/>
    <w:rsid w:val="00CC0FAE"/>
    <w:rsid w:val="00CC1B12"/>
    <w:rsid w:val="00CC7EF2"/>
    <w:rsid w:val="00CD083D"/>
    <w:rsid w:val="00CD0979"/>
    <w:rsid w:val="00CD0C6B"/>
    <w:rsid w:val="00CD1025"/>
    <w:rsid w:val="00CD152B"/>
    <w:rsid w:val="00CD48F1"/>
    <w:rsid w:val="00CD4993"/>
    <w:rsid w:val="00CD6B96"/>
    <w:rsid w:val="00CD6E0C"/>
    <w:rsid w:val="00CD7A2B"/>
    <w:rsid w:val="00CD7CA6"/>
    <w:rsid w:val="00CE1029"/>
    <w:rsid w:val="00CE1EDC"/>
    <w:rsid w:val="00CE37BD"/>
    <w:rsid w:val="00CE3EE7"/>
    <w:rsid w:val="00CE3FD2"/>
    <w:rsid w:val="00CE638D"/>
    <w:rsid w:val="00CE71B1"/>
    <w:rsid w:val="00CF0072"/>
    <w:rsid w:val="00CF10ED"/>
    <w:rsid w:val="00CF1271"/>
    <w:rsid w:val="00CF1639"/>
    <w:rsid w:val="00CF3977"/>
    <w:rsid w:val="00CF4359"/>
    <w:rsid w:val="00CF670F"/>
    <w:rsid w:val="00CF74DB"/>
    <w:rsid w:val="00D00506"/>
    <w:rsid w:val="00D00DCF"/>
    <w:rsid w:val="00D02CBD"/>
    <w:rsid w:val="00D034FF"/>
    <w:rsid w:val="00D03C3D"/>
    <w:rsid w:val="00D05250"/>
    <w:rsid w:val="00D05762"/>
    <w:rsid w:val="00D0648A"/>
    <w:rsid w:val="00D1025E"/>
    <w:rsid w:val="00D117AA"/>
    <w:rsid w:val="00D1228C"/>
    <w:rsid w:val="00D12F34"/>
    <w:rsid w:val="00D13E76"/>
    <w:rsid w:val="00D14D7B"/>
    <w:rsid w:val="00D1590A"/>
    <w:rsid w:val="00D16978"/>
    <w:rsid w:val="00D17DAE"/>
    <w:rsid w:val="00D17FC0"/>
    <w:rsid w:val="00D2413B"/>
    <w:rsid w:val="00D254C3"/>
    <w:rsid w:val="00D25ADE"/>
    <w:rsid w:val="00D27538"/>
    <w:rsid w:val="00D30481"/>
    <w:rsid w:val="00D344D9"/>
    <w:rsid w:val="00D3485E"/>
    <w:rsid w:val="00D35DCF"/>
    <w:rsid w:val="00D37358"/>
    <w:rsid w:val="00D430D0"/>
    <w:rsid w:val="00D43246"/>
    <w:rsid w:val="00D44100"/>
    <w:rsid w:val="00D44279"/>
    <w:rsid w:val="00D442F2"/>
    <w:rsid w:val="00D455D7"/>
    <w:rsid w:val="00D470B6"/>
    <w:rsid w:val="00D537D7"/>
    <w:rsid w:val="00D55DAE"/>
    <w:rsid w:val="00D60488"/>
    <w:rsid w:val="00D607FE"/>
    <w:rsid w:val="00D61B34"/>
    <w:rsid w:val="00D61BE5"/>
    <w:rsid w:val="00D61D23"/>
    <w:rsid w:val="00D63B94"/>
    <w:rsid w:val="00D66634"/>
    <w:rsid w:val="00D6697B"/>
    <w:rsid w:val="00D707E9"/>
    <w:rsid w:val="00D7167C"/>
    <w:rsid w:val="00D7198A"/>
    <w:rsid w:val="00D72CB6"/>
    <w:rsid w:val="00D72FED"/>
    <w:rsid w:val="00D737FD"/>
    <w:rsid w:val="00D74706"/>
    <w:rsid w:val="00D8160D"/>
    <w:rsid w:val="00D82FBA"/>
    <w:rsid w:val="00D835A8"/>
    <w:rsid w:val="00D83D9A"/>
    <w:rsid w:val="00D841BA"/>
    <w:rsid w:val="00D84FF4"/>
    <w:rsid w:val="00D85196"/>
    <w:rsid w:val="00D85B04"/>
    <w:rsid w:val="00D876CA"/>
    <w:rsid w:val="00D90162"/>
    <w:rsid w:val="00D92152"/>
    <w:rsid w:val="00D93CB4"/>
    <w:rsid w:val="00D94665"/>
    <w:rsid w:val="00D951A7"/>
    <w:rsid w:val="00DA08AD"/>
    <w:rsid w:val="00DA15EC"/>
    <w:rsid w:val="00DA16AF"/>
    <w:rsid w:val="00DA1A0B"/>
    <w:rsid w:val="00DA2306"/>
    <w:rsid w:val="00DA2696"/>
    <w:rsid w:val="00DA2E24"/>
    <w:rsid w:val="00DA32EA"/>
    <w:rsid w:val="00DA425A"/>
    <w:rsid w:val="00DA4433"/>
    <w:rsid w:val="00DA4737"/>
    <w:rsid w:val="00DA48E3"/>
    <w:rsid w:val="00DA4A47"/>
    <w:rsid w:val="00DA4B07"/>
    <w:rsid w:val="00DB10DD"/>
    <w:rsid w:val="00DB1D92"/>
    <w:rsid w:val="00DB4B0C"/>
    <w:rsid w:val="00DB5D76"/>
    <w:rsid w:val="00DB6124"/>
    <w:rsid w:val="00DB6426"/>
    <w:rsid w:val="00DC1886"/>
    <w:rsid w:val="00DC1F6D"/>
    <w:rsid w:val="00DC3C9B"/>
    <w:rsid w:val="00DC3EC0"/>
    <w:rsid w:val="00DC480D"/>
    <w:rsid w:val="00DC68B0"/>
    <w:rsid w:val="00DC73FE"/>
    <w:rsid w:val="00DC77F2"/>
    <w:rsid w:val="00DD3D82"/>
    <w:rsid w:val="00DD3E54"/>
    <w:rsid w:val="00DD5048"/>
    <w:rsid w:val="00DE381B"/>
    <w:rsid w:val="00DE58B7"/>
    <w:rsid w:val="00DE5D57"/>
    <w:rsid w:val="00DE6065"/>
    <w:rsid w:val="00DF0283"/>
    <w:rsid w:val="00DF11EA"/>
    <w:rsid w:val="00DF2301"/>
    <w:rsid w:val="00DF4901"/>
    <w:rsid w:val="00DF4D89"/>
    <w:rsid w:val="00DF6D98"/>
    <w:rsid w:val="00E006E8"/>
    <w:rsid w:val="00E00FC1"/>
    <w:rsid w:val="00E0353A"/>
    <w:rsid w:val="00E03AB6"/>
    <w:rsid w:val="00E041C7"/>
    <w:rsid w:val="00E04990"/>
    <w:rsid w:val="00E04CCE"/>
    <w:rsid w:val="00E105D5"/>
    <w:rsid w:val="00E10FA6"/>
    <w:rsid w:val="00E11E25"/>
    <w:rsid w:val="00E12401"/>
    <w:rsid w:val="00E13F2E"/>
    <w:rsid w:val="00E14758"/>
    <w:rsid w:val="00E15015"/>
    <w:rsid w:val="00E17659"/>
    <w:rsid w:val="00E17955"/>
    <w:rsid w:val="00E17A3E"/>
    <w:rsid w:val="00E20F21"/>
    <w:rsid w:val="00E21113"/>
    <w:rsid w:val="00E22B06"/>
    <w:rsid w:val="00E234D9"/>
    <w:rsid w:val="00E24294"/>
    <w:rsid w:val="00E24A1C"/>
    <w:rsid w:val="00E24E8E"/>
    <w:rsid w:val="00E25C4E"/>
    <w:rsid w:val="00E26693"/>
    <w:rsid w:val="00E31BCD"/>
    <w:rsid w:val="00E333D7"/>
    <w:rsid w:val="00E35829"/>
    <w:rsid w:val="00E3617E"/>
    <w:rsid w:val="00E37071"/>
    <w:rsid w:val="00E374E8"/>
    <w:rsid w:val="00E427E6"/>
    <w:rsid w:val="00E4371C"/>
    <w:rsid w:val="00E43ECC"/>
    <w:rsid w:val="00E4446F"/>
    <w:rsid w:val="00E45A53"/>
    <w:rsid w:val="00E46C05"/>
    <w:rsid w:val="00E46F4D"/>
    <w:rsid w:val="00E47C74"/>
    <w:rsid w:val="00E505B2"/>
    <w:rsid w:val="00E51F1B"/>
    <w:rsid w:val="00E52812"/>
    <w:rsid w:val="00E53B63"/>
    <w:rsid w:val="00E55525"/>
    <w:rsid w:val="00E5587C"/>
    <w:rsid w:val="00E570E0"/>
    <w:rsid w:val="00E5738F"/>
    <w:rsid w:val="00E57E06"/>
    <w:rsid w:val="00E57EAD"/>
    <w:rsid w:val="00E61E8B"/>
    <w:rsid w:val="00E6488A"/>
    <w:rsid w:val="00E65759"/>
    <w:rsid w:val="00E662EE"/>
    <w:rsid w:val="00E677BB"/>
    <w:rsid w:val="00E7055A"/>
    <w:rsid w:val="00E71A16"/>
    <w:rsid w:val="00E73D8D"/>
    <w:rsid w:val="00E74261"/>
    <w:rsid w:val="00E7484C"/>
    <w:rsid w:val="00E74B2D"/>
    <w:rsid w:val="00E7580E"/>
    <w:rsid w:val="00E75DE1"/>
    <w:rsid w:val="00E765F8"/>
    <w:rsid w:val="00E815B2"/>
    <w:rsid w:val="00E8177E"/>
    <w:rsid w:val="00E82986"/>
    <w:rsid w:val="00E8374D"/>
    <w:rsid w:val="00E8553C"/>
    <w:rsid w:val="00E85EE6"/>
    <w:rsid w:val="00E87AD2"/>
    <w:rsid w:val="00E904B8"/>
    <w:rsid w:val="00E91833"/>
    <w:rsid w:val="00E91871"/>
    <w:rsid w:val="00E91C9D"/>
    <w:rsid w:val="00E92F89"/>
    <w:rsid w:val="00E932C3"/>
    <w:rsid w:val="00E934F6"/>
    <w:rsid w:val="00E9374E"/>
    <w:rsid w:val="00E93C09"/>
    <w:rsid w:val="00E94710"/>
    <w:rsid w:val="00E95544"/>
    <w:rsid w:val="00E96AC2"/>
    <w:rsid w:val="00E97931"/>
    <w:rsid w:val="00EA01C0"/>
    <w:rsid w:val="00EA1A0D"/>
    <w:rsid w:val="00EA24F7"/>
    <w:rsid w:val="00EA3A1D"/>
    <w:rsid w:val="00EA4B38"/>
    <w:rsid w:val="00EA5076"/>
    <w:rsid w:val="00EA5603"/>
    <w:rsid w:val="00EA57AF"/>
    <w:rsid w:val="00EA5C04"/>
    <w:rsid w:val="00EB0AED"/>
    <w:rsid w:val="00EB214B"/>
    <w:rsid w:val="00EB24BA"/>
    <w:rsid w:val="00EB2C35"/>
    <w:rsid w:val="00EB3A72"/>
    <w:rsid w:val="00EB64D5"/>
    <w:rsid w:val="00EC0D34"/>
    <w:rsid w:val="00EC2432"/>
    <w:rsid w:val="00EC44ED"/>
    <w:rsid w:val="00EC4728"/>
    <w:rsid w:val="00EC7285"/>
    <w:rsid w:val="00ED00DA"/>
    <w:rsid w:val="00ED1660"/>
    <w:rsid w:val="00ED20AF"/>
    <w:rsid w:val="00ED2324"/>
    <w:rsid w:val="00ED28BB"/>
    <w:rsid w:val="00ED2C9C"/>
    <w:rsid w:val="00ED2D39"/>
    <w:rsid w:val="00ED2DFF"/>
    <w:rsid w:val="00ED2F5B"/>
    <w:rsid w:val="00ED31E1"/>
    <w:rsid w:val="00ED3B22"/>
    <w:rsid w:val="00ED4719"/>
    <w:rsid w:val="00ED6522"/>
    <w:rsid w:val="00ED65C7"/>
    <w:rsid w:val="00EE11F7"/>
    <w:rsid w:val="00EE2FBB"/>
    <w:rsid w:val="00EE2FD4"/>
    <w:rsid w:val="00EE355E"/>
    <w:rsid w:val="00EE3E3C"/>
    <w:rsid w:val="00EE63C5"/>
    <w:rsid w:val="00EF104E"/>
    <w:rsid w:val="00EF5320"/>
    <w:rsid w:val="00EF5583"/>
    <w:rsid w:val="00EF5D01"/>
    <w:rsid w:val="00F00327"/>
    <w:rsid w:val="00F00541"/>
    <w:rsid w:val="00F06D77"/>
    <w:rsid w:val="00F10519"/>
    <w:rsid w:val="00F10699"/>
    <w:rsid w:val="00F10866"/>
    <w:rsid w:val="00F1165A"/>
    <w:rsid w:val="00F13463"/>
    <w:rsid w:val="00F15D3C"/>
    <w:rsid w:val="00F16A18"/>
    <w:rsid w:val="00F223DA"/>
    <w:rsid w:val="00F24DB9"/>
    <w:rsid w:val="00F25A35"/>
    <w:rsid w:val="00F262F2"/>
    <w:rsid w:val="00F26724"/>
    <w:rsid w:val="00F26BA6"/>
    <w:rsid w:val="00F30D18"/>
    <w:rsid w:val="00F30F61"/>
    <w:rsid w:val="00F31400"/>
    <w:rsid w:val="00F31679"/>
    <w:rsid w:val="00F31F62"/>
    <w:rsid w:val="00F32189"/>
    <w:rsid w:val="00F32288"/>
    <w:rsid w:val="00F3393F"/>
    <w:rsid w:val="00F340B1"/>
    <w:rsid w:val="00F36192"/>
    <w:rsid w:val="00F36480"/>
    <w:rsid w:val="00F369F2"/>
    <w:rsid w:val="00F37B79"/>
    <w:rsid w:val="00F4107F"/>
    <w:rsid w:val="00F413CB"/>
    <w:rsid w:val="00F41D27"/>
    <w:rsid w:val="00F42D80"/>
    <w:rsid w:val="00F441F1"/>
    <w:rsid w:val="00F45646"/>
    <w:rsid w:val="00F45816"/>
    <w:rsid w:val="00F4641E"/>
    <w:rsid w:val="00F46AC8"/>
    <w:rsid w:val="00F46DD4"/>
    <w:rsid w:val="00F47A63"/>
    <w:rsid w:val="00F51BB3"/>
    <w:rsid w:val="00F523ED"/>
    <w:rsid w:val="00F52847"/>
    <w:rsid w:val="00F52894"/>
    <w:rsid w:val="00F52B44"/>
    <w:rsid w:val="00F53729"/>
    <w:rsid w:val="00F56073"/>
    <w:rsid w:val="00F6014F"/>
    <w:rsid w:val="00F62191"/>
    <w:rsid w:val="00F629FE"/>
    <w:rsid w:val="00F6436C"/>
    <w:rsid w:val="00F64DAE"/>
    <w:rsid w:val="00F651D0"/>
    <w:rsid w:val="00F65DEC"/>
    <w:rsid w:val="00F66006"/>
    <w:rsid w:val="00F660C2"/>
    <w:rsid w:val="00F66CFF"/>
    <w:rsid w:val="00F73EFD"/>
    <w:rsid w:val="00F75566"/>
    <w:rsid w:val="00F76112"/>
    <w:rsid w:val="00F80139"/>
    <w:rsid w:val="00F814FC"/>
    <w:rsid w:val="00F81C5A"/>
    <w:rsid w:val="00F825A1"/>
    <w:rsid w:val="00F83C6A"/>
    <w:rsid w:val="00F83C8D"/>
    <w:rsid w:val="00F8492C"/>
    <w:rsid w:val="00F85205"/>
    <w:rsid w:val="00F87966"/>
    <w:rsid w:val="00F87DB2"/>
    <w:rsid w:val="00F87FF8"/>
    <w:rsid w:val="00F9266A"/>
    <w:rsid w:val="00F933AE"/>
    <w:rsid w:val="00F93F84"/>
    <w:rsid w:val="00F945B4"/>
    <w:rsid w:val="00F97C85"/>
    <w:rsid w:val="00FA1595"/>
    <w:rsid w:val="00FA1A2B"/>
    <w:rsid w:val="00FA28FB"/>
    <w:rsid w:val="00FA3545"/>
    <w:rsid w:val="00FA4F38"/>
    <w:rsid w:val="00FA501E"/>
    <w:rsid w:val="00FA6027"/>
    <w:rsid w:val="00FA690F"/>
    <w:rsid w:val="00FA69C2"/>
    <w:rsid w:val="00FA71C6"/>
    <w:rsid w:val="00FA7689"/>
    <w:rsid w:val="00FB0FD2"/>
    <w:rsid w:val="00FB237E"/>
    <w:rsid w:val="00FB24FE"/>
    <w:rsid w:val="00FB28B4"/>
    <w:rsid w:val="00FB4F70"/>
    <w:rsid w:val="00FB60E8"/>
    <w:rsid w:val="00FC01D9"/>
    <w:rsid w:val="00FC06BB"/>
    <w:rsid w:val="00FC253F"/>
    <w:rsid w:val="00FC4578"/>
    <w:rsid w:val="00FC47E6"/>
    <w:rsid w:val="00FC7DFF"/>
    <w:rsid w:val="00FD17DB"/>
    <w:rsid w:val="00FD2BB4"/>
    <w:rsid w:val="00FD3A91"/>
    <w:rsid w:val="00FD3C78"/>
    <w:rsid w:val="00FD3F9D"/>
    <w:rsid w:val="00FD410C"/>
    <w:rsid w:val="00FD4B1F"/>
    <w:rsid w:val="00FD58B3"/>
    <w:rsid w:val="00FD6D85"/>
    <w:rsid w:val="00FE0524"/>
    <w:rsid w:val="00FE06DD"/>
    <w:rsid w:val="00FE16B5"/>
    <w:rsid w:val="00FE5839"/>
    <w:rsid w:val="00FE665D"/>
    <w:rsid w:val="00FE715B"/>
    <w:rsid w:val="00FF0FA9"/>
    <w:rsid w:val="00FF154D"/>
    <w:rsid w:val="00FF18D5"/>
    <w:rsid w:val="00FF1C96"/>
    <w:rsid w:val="00FF4F83"/>
    <w:rsid w:val="00FF54C5"/>
    <w:rsid w:val="00FF57C4"/>
    <w:rsid w:val="00FF6FF0"/>
    <w:rsid w:val="00FF71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1CACF0"/>
  <w15:docId w15:val="{E35C88AC-C679-43A7-90F5-5EB411736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5320"/>
    <w:pPr>
      <w:spacing w:after="0" w:line="360" w:lineRule="auto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CC00BF"/>
    <w:pPr>
      <w:keepNext/>
      <w:keepLines/>
      <w:numPr>
        <w:numId w:val="1"/>
      </w:numPr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D6C1B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E6DD1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D6C1B"/>
    <w:pPr>
      <w:keepNext/>
      <w:keepLines/>
      <w:numPr>
        <w:ilvl w:val="3"/>
        <w:numId w:val="1"/>
      </w:numPr>
      <w:outlineLvl w:val="3"/>
    </w:pPr>
    <w:rPr>
      <w:rFonts w:eastAsiaTheme="majorEastAsia" w:cstheme="majorBidi"/>
      <w:b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811AB"/>
    <w:pPr>
      <w:keepNext/>
      <w:keepLines/>
      <w:numPr>
        <w:ilvl w:val="4"/>
        <w:numId w:val="1"/>
      </w:numPr>
      <w:spacing w:before="40"/>
      <w:outlineLvl w:val="4"/>
    </w:pPr>
    <w:rPr>
      <w:rFonts w:eastAsiaTheme="majorEastAsia" w:cstheme="majorBidi"/>
      <w:b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D6C1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D6C1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D6C1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D6C1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C00BF"/>
    <w:rPr>
      <w:rFonts w:eastAsiaTheme="majorEastAsia" w:cstheme="majorBidi"/>
      <w:b/>
      <w:caps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D6C1B"/>
    <w:rPr>
      <w:rFonts w:eastAsiaTheme="majorEastAsia" w:cstheme="majorBidi"/>
      <w:b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0E6DD1"/>
    <w:rPr>
      <w:rFonts w:eastAsiaTheme="majorEastAsia" w:cstheme="majorBidi"/>
      <w:b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7D6C1B"/>
    <w:rPr>
      <w:rFonts w:eastAsiaTheme="majorEastAsia" w:cstheme="majorBidi"/>
      <w:b/>
      <w:iCs/>
    </w:rPr>
  </w:style>
  <w:style w:type="character" w:customStyle="1" w:styleId="Ttulo5Char">
    <w:name w:val="Título 5 Char"/>
    <w:basedOn w:val="Fontepargpadro"/>
    <w:link w:val="Ttulo5"/>
    <w:uiPriority w:val="9"/>
    <w:rsid w:val="003811AB"/>
    <w:rPr>
      <w:rFonts w:eastAsiaTheme="majorEastAsia" w:cstheme="majorBidi"/>
      <w:b/>
    </w:rPr>
  </w:style>
  <w:style w:type="character" w:customStyle="1" w:styleId="Ttulo6Char">
    <w:name w:val="Título 6 Char"/>
    <w:basedOn w:val="Fontepargpadro"/>
    <w:link w:val="Ttulo6"/>
    <w:uiPriority w:val="9"/>
    <w:semiHidden/>
    <w:rsid w:val="007D6C1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D6C1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D6C1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D6C1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bealho">
    <w:name w:val="header"/>
    <w:basedOn w:val="Normal"/>
    <w:link w:val="CabealhoChar"/>
    <w:uiPriority w:val="99"/>
    <w:unhideWhenUsed/>
    <w:rsid w:val="007D6C1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D6C1B"/>
  </w:style>
  <w:style w:type="paragraph" w:styleId="Rodap">
    <w:name w:val="footer"/>
    <w:basedOn w:val="Normal"/>
    <w:link w:val="RodapChar"/>
    <w:uiPriority w:val="99"/>
    <w:unhideWhenUsed/>
    <w:rsid w:val="00E8553C"/>
    <w:pPr>
      <w:tabs>
        <w:tab w:val="center" w:pos="4252"/>
        <w:tab w:val="right" w:pos="8504"/>
      </w:tabs>
      <w:spacing w:line="240" w:lineRule="auto"/>
    </w:pPr>
    <w:rPr>
      <w:sz w:val="22"/>
    </w:rPr>
  </w:style>
  <w:style w:type="character" w:customStyle="1" w:styleId="RodapChar">
    <w:name w:val="Rodapé Char"/>
    <w:basedOn w:val="Fontepargpadro"/>
    <w:link w:val="Rodap"/>
    <w:uiPriority w:val="99"/>
    <w:rsid w:val="00E8553C"/>
    <w:rPr>
      <w:sz w:val="22"/>
    </w:rPr>
  </w:style>
  <w:style w:type="table" w:styleId="Tabelacomgrade">
    <w:name w:val="Table Grid"/>
    <w:basedOn w:val="Tabelanormal"/>
    <w:uiPriority w:val="39"/>
    <w:rsid w:val="003958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9584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9584B"/>
    <w:rPr>
      <w:rFonts w:ascii="Segoe UI" w:hAnsi="Segoe UI" w:cs="Segoe UI"/>
      <w:sz w:val="18"/>
      <w:szCs w:val="18"/>
    </w:rPr>
  </w:style>
  <w:style w:type="paragraph" w:customStyle="1" w:styleId="TtuloSemNumerao">
    <w:name w:val="Título Sem Numeração"/>
    <w:basedOn w:val="Normal"/>
    <w:link w:val="TtuloSemNumeraoChar"/>
    <w:autoRedefine/>
    <w:qFormat/>
    <w:rsid w:val="000D0AC2"/>
    <w:pPr>
      <w:jc w:val="left"/>
    </w:pPr>
    <w:rPr>
      <w:b/>
      <w:caps/>
      <w:sz w:val="28"/>
    </w:rPr>
  </w:style>
  <w:style w:type="paragraph" w:customStyle="1" w:styleId="CitaoDireta">
    <w:name w:val="Citação Direta"/>
    <w:basedOn w:val="Normal"/>
    <w:link w:val="CitaoDiretaChar"/>
    <w:qFormat/>
    <w:rsid w:val="00CA1764"/>
    <w:pPr>
      <w:spacing w:line="240" w:lineRule="auto"/>
      <w:ind w:left="2268"/>
    </w:pPr>
    <w:rPr>
      <w:sz w:val="20"/>
    </w:rPr>
  </w:style>
  <w:style w:type="character" w:customStyle="1" w:styleId="TtuloSemNumeraoChar">
    <w:name w:val="Título Sem Numeração Char"/>
    <w:basedOn w:val="Fontepargpadro"/>
    <w:link w:val="TtuloSemNumerao"/>
    <w:rsid w:val="000D0AC2"/>
    <w:rPr>
      <w:b/>
      <w:caps/>
      <w:sz w:val="28"/>
    </w:rPr>
  </w:style>
  <w:style w:type="paragraph" w:customStyle="1" w:styleId="Ttulo2semnumerao">
    <w:name w:val="Título 2 sem numeração"/>
    <w:basedOn w:val="Ttulo2"/>
    <w:link w:val="Ttulo2semnumeraoChar"/>
    <w:qFormat/>
    <w:rsid w:val="00B8384F"/>
    <w:pPr>
      <w:numPr>
        <w:ilvl w:val="0"/>
        <w:numId w:val="0"/>
      </w:numPr>
    </w:pPr>
  </w:style>
  <w:style w:type="paragraph" w:styleId="Sumrio1">
    <w:name w:val="toc 1"/>
    <w:basedOn w:val="Normal"/>
    <w:next w:val="Normal"/>
    <w:autoRedefine/>
    <w:uiPriority w:val="39"/>
    <w:unhideWhenUsed/>
    <w:rsid w:val="000F380F"/>
    <w:pPr>
      <w:spacing w:after="100"/>
    </w:pPr>
  </w:style>
  <w:style w:type="paragraph" w:customStyle="1" w:styleId="Ttulo1semnumerao">
    <w:name w:val="Título 1 sem numeração"/>
    <w:basedOn w:val="Ttulo1"/>
    <w:link w:val="Ttulo1semnumeraoChar"/>
    <w:qFormat/>
    <w:rsid w:val="00514A83"/>
    <w:pPr>
      <w:numPr>
        <w:numId w:val="0"/>
      </w:numPr>
    </w:pPr>
  </w:style>
  <w:style w:type="character" w:customStyle="1" w:styleId="Ttulo2semnumeraoChar">
    <w:name w:val="Título 2 sem numeração Char"/>
    <w:basedOn w:val="Ttulo2Char"/>
    <w:link w:val="Ttulo2semnumerao"/>
    <w:rsid w:val="00B8384F"/>
    <w:rPr>
      <w:rFonts w:eastAsiaTheme="majorEastAsia" w:cstheme="majorBidi"/>
      <w:b/>
      <w:szCs w:val="26"/>
    </w:rPr>
  </w:style>
  <w:style w:type="paragraph" w:customStyle="1" w:styleId="Referncia">
    <w:name w:val="Referência"/>
    <w:basedOn w:val="TtuloSemNumerao"/>
    <w:link w:val="RefernciaChar"/>
    <w:qFormat/>
    <w:rsid w:val="006B6781"/>
    <w:pPr>
      <w:spacing w:line="240" w:lineRule="auto"/>
      <w:ind w:left="2268"/>
      <w:jc w:val="both"/>
    </w:pPr>
    <w:rPr>
      <w:b w:val="0"/>
      <w:caps w:val="0"/>
      <w:sz w:val="20"/>
    </w:rPr>
  </w:style>
  <w:style w:type="character" w:customStyle="1" w:styleId="Ttulo1semnumeraoChar">
    <w:name w:val="Título 1 sem numeração Char"/>
    <w:basedOn w:val="Fontepargpadro"/>
    <w:link w:val="Ttulo1semnumerao"/>
    <w:rsid w:val="00514A83"/>
    <w:rPr>
      <w:rFonts w:eastAsiaTheme="majorEastAsia" w:cstheme="majorBidi"/>
      <w:b/>
      <w:caps/>
      <w:sz w:val="28"/>
      <w:szCs w:val="32"/>
    </w:rPr>
  </w:style>
  <w:style w:type="character" w:customStyle="1" w:styleId="CitaoDiretaChar">
    <w:name w:val="Citação Direta Char"/>
    <w:basedOn w:val="Fontepargpadro"/>
    <w:link w:val="CitaoDireta"/>
    <w:rsid w:val="00CA1764"/>
    <w:rPr>
      <w:sz w:val="20"/>
    </w:rPr>
  </w:style>
  <w:style w:type="paragraph" w:styleId="Sumrio2">
    <w:name w:val="toc 2"/>
    <w:basedOn w:val="Normal"/>
    <w:next w:val="Normal"/>
    <w:link w:val="Sumrio2Char"/>
    <w:autoRedefine/>
    <w:uiPriority w:val="39"/>
    <w:unhideWhenUsed/>
    <w:rsid w:val="000F380F"/>
    <w:pPr>
      <w:spacing w:after="100"/>
      <w:ind w:left="240"/>
    </w:pPr>
  </w:style>
  <w:style w:type="character" w:customStyle="1" w:styleId="RefernciaChar">
    <w:name w:val="Referência Char"/>
    <w:basedOn w:val="TtuloSemNumeraoChar"/>
    <w:link w:val="Referncia"/>
    <w:rsid w:val="006B6781"/>
    <w:rPr>
      <w:b w:val="0"/>
      <w:caps w:val="0"/>
      <w:sz w:val="20"/>
    </w:rPr>
  </w:style>
  <w:style w:type="paragraph" w:styleId="Sumrio3">
    <w:name w:val="toc 3"/>
    <w:basedOn w:val="Normal"/>
    <w:next w:val="Normal"/>
    <w:autoRedefine/>
    <w:uiPriority w:val="39"/>
    <w:unhideWhenUsed/>
    <w:rsid w:val="000F380F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0F380F"/>
    <w:rPr>
      <w:color w:val="0563C1" w:themeColor="hyperlink"/>
      <w:u w:val="single"/>
    </w:rPr>
  </w:style>
  <w:style w:type="paragraph" w:customStyle="1" w:styleId="Sumrio">
    <w:name w:val="Sumário"/>
    <w:basedOn w:val="Sumrio2"/>
    <w:link w:val="SumrioChar"/>
    <w:qFormat/>
    <w:rsid w:val="00EF5320"/>
    <w:pPr>
      <w:tabs>
        <w:tab w:val="right" w:leader="dot" w:pos="9061"/>
      </w:tabs>
      <w:spacing w:after="0" w:line="240" w:lineRule="auto"/>
      <w:ind w:left="0"/>
    </w:pPr>
    <w:rPr>
      <w:noProof/>
    </w:rPr>
  </w:style>
  <w:style w:type="paragraph" w:styleId="CabealhodoSumrio">
    <w:name w:val="TOC Heading"/>
    <w:basedOn w:val="Ttulo1"/>
    <w:next w:val="Normal"/>
    <w:uiPriority w:val="39"/>
    <w:unhideWhenUsed/>
    <w:qFormat/>
    <w:rsid w:val="000F380F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lang w:eastAsia="pt-BR"/>
    </w:rPr>
  </w:style>
  <w:style w:type="character" w:customStyle="1" w:styleId="Sumrio2Char">
    <w:name w:val="Sumário 2 Char"/>
    <w:basedOn w:val="Fontepargpadro"/>
    <w:link w:val="Sumrio2"/>
    <w:uiPriority w:val="39"/>
    <w:rsid w:val="000F380F"/>
  </w:style>
  <w:style w:type="character" w:customStyle="1" w:styleId="SumrioChar">
    <w:name w:val="Sumário Char"/>
    <w:basedOn w:val="Sumrio2Char"/>
    <w:link w:val="Sumrio"/>
    <w:rsid w:val="00EF5320"/>
    <w:rPr>
      <w:noProof/>
    </w:rPr>
  </w:style>
  <w:style w:type="paragraph" w:customStyle="1" w:styleId="Ttulosemindicaonumrica">
    <w:name w:val="Título sem indicação numérica"/>
    <w:basedOn w:val="Normal"/>
    <w:qFormat/>
    <w:rsid w:val="00E505B2"/>
    <w:pPr>
      <w:spacing w:after="160" w:line="259" w:lineRule="auto"/>
      <w:jc w:val="center"/>
    </w:pPr>
    <w:rPr>
      <w:rFonts w:cs="Arial"/>
      <w:b/>
      <w:caps/>
      <w:sz w:val="28"/>
      <w:szCs w:val="24"/>
    </w:rPr>
  </w:style>
  <w:style w:type="character" w:customStyle="1" w:styleId="apple-converted-space">
    <w:name w:val="apple-converted-space"/>
    <w:basedOn w:val="Fontepargpadro"/>
    <w:rsid w:val="00E505B2"/>
  </w:style>
  <w:style w:type="paragraph" w:styleId="Legenda">
    <w:name w:val="caption"/>
    <w:basedOn w:val="Normal"/>
    <w:next w:val="Normal"/>
    <w:autoRedefine/>
    <w:uiPriority w:val="35"/>
    <w:unhideWhenUsed/>
    <w:qFormat/>
    <w:rsid w:val="00A60C7B"/>
    <w:pPr>
      <w:keepNext/>
      <w:tabs>
        <w:tab w:val="left" w:pos="3682"/>
      </w:tabs>
      <w:spacing w:line="240" w:lineRule="auto"/>
      <w:jc w:val="center"/>
    </w:pPr>
    <w:rPr>
      <w:rFonts w:eastAsiaTheme="minorEastAsia" w:cs="Arial"/>
      <w:b/>
      <w:iCs/>
      <w:szCs w:val="24"/>
      <w:vertAlign w:val="superscript"/>
    </w:rPr>
  </w:style>
  <w:style w:type="paragraph" w:styleId="NormalWeb">
    <w:name w:val="Normal (Web)"/>
    <w:basedOn w:val="Normal"/>
    <w:uiPriority w:val="99"/>
    <w:unhideWhenUsed/>
    <w:rsid w:val="002F30C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2F30C9"/>
    <w:pPr>
      <w:ind w:left="720"/>
      <w:contextualSpacing/>
    </w:pPr>
    <w:rPr>
      <w:rFonts w:cs="Arial"/>
    </w:rPr>
  </w:style>
  <w:style w:type="paragraph" w:styleId="Bibliografia">
    <w:name w:val="Bibliography"/>
    <w:basedOn w:val="Normal"/>
    <w:next w:val="Normal"/>
    <w:uiPriority w:val="37"/>
    <w:unhideWhenUsed/>
    <w:rsid w:val="002F30C9"/>
  </w:style>
  <w:style w:type="paragraph" w:styleId="ndicedeilustraes">
    <w:name w:val="table of figures"/>
    <w:basedOn w:val="Normal"/>
    <w:next w:val="Normal"/>
    <w:uiPriority w:val="99"/>
    <w:unhideWhenUsed/>
    <w:rsid w:val="008654E8"/>
    <w:pPr>
      <w:tabs>
        <w:tab w:val="right" w:leader="dot" w:pos="9061"/>
      </w:tabs>
    </w:pPr>
    <w:rPr>
      <w:rFonts w:cs="Arial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136CF"/>
    <w:pPr>
      <w:spacing w:after="160" w:line="240" w:lineRule="auto"/>
      <w:jc w:val="left"/>
    </w:pPr>
    <w:rPr>
      <w:rFonts w:cs="Arial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136CF"/>
    <w:rPr>
      <w:rFonts w:cs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136CF"/>
    <w:rPr>
      <w:vertAlign w:val="superscript"/>
    </w:rPr>
  </w:style>
  <w:style w:type="paragraph" w:customStyle="1" w:styleId="Equao">
    <w:name w:val="Equação"/>
    <w:basedOn w:val="Normal"/>
    <w:link w:val="EquaoChar"/>
    <w:rsid w:val="00D607FE"/>
    <w:pPr>
      <w:spacing w:after="160" w:line="240" w:lineRule="auto"/>
      <w:jc w:val="left"/>
    </w:pPr>
    <w:rPr>
      <w:rFonts w:cs="Arial"/>
      <w:bCs/>
      <w:i/>
      <w:iCs/>
    </w:rPr>
  </w:style>
  <w:style w:type="character" w:customStyle="1" w:styleId="EquaoChar">
    <w:name w:val="Equação Char"/>
    <w:basedOn w:val="Fontepargpadro"/>
    <w:link w:val="Equao"/>
    <w:rsid w:val="00D607FE"/>
    <w:rPr>
      <w:rFonts w:cs="Arial"/>
      <w:bCs/>
      <w:i/>
      <w:iCs/>
    </w:rPr>
  </w:style>
  <w:style w:type="character" w:styleId="TextodoEspaoReservado">
    <w:name w:val="Placeholder Text"/>
    <w:basedOn w:val="Fontepargpadro"/>
    <w:uiPriority w:val="99"/>
    <w:semiHidden/>
    <w:rsid w:val="00D607FE"/>
    <w:rPr>
      <w:color w:val="808080"/>
    </w:rPr>
  </w:style>
  <w:style w:type="paragraph" w:customStyle="1" w:styleId="Glossrio">
    <w:name w:val="Glossário"/>
    <w:basedOn w:val="Normal"/>
    <w:link w:val="GlossrioChar"/>
    <w:autoRedefine/>
    <w:qFormat/>
    <w:rsid w:val="003C0FB8"/>
    <w:pPr>
      <w:spacing w:after="160" w:line="240" w:lineRule="auto"/>
      <w:jc w:val="left"/>
    </w:pPr>
    <w:rPr>
      <w:rFonts w:cs="Arial"/>
      <w:szCs w:val="24"/>
    </w:rPr>
  </w:style>
  <w:style w:type="character" w:customStyle="1" w:styleId="GlossrioChar">
    <w:name w:val="Glossário Char"/>
    <w:basedOn w:val="Fontepargpadro"/>
    <w:link w:val="Glossrio"/>
    <w:rsid w:val="003C0FB8"/>
    <w:rPr>
      <w:rFonts w:cs="Arial"/>
      <w:szCs w:val="24"/>
    </w:rPr>
  </w:style>
  <w:style w:type="paragraph" w:styleId="Reviso">
    <w:name w:val="Revision"/>
    <w:hidden/>
    <w:uiPriority w:val="99"/>
    <w:semiHidden/>
    <w:rsid w:val="005E03C3"/>
    <w:pPr>
      <w:spacing w:after="0" w:line="240" w:lineRule="auto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97652A"/>
    <w:pPr>
      <w:spacing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97652A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97652A"/>
    <w:rPr>
      <w:vertAlign w:val="superscript"/>
    </w:rPr>
  </w:style>
  <w:style w:type="character" w:styleId="nfase">
    <w:name w:val="Emphasis"/>
    <w:basedOn w:val="Fontepargpadro"/>
    <w:uiPriority w:val="20"/>
    <w:qFormat/>
    <w:rsid w:val="0097652A"/>
    <w:rPr>
      <w:i/>
      <w:iCs/>
    </w:rPr>
  </w:style>
  <w:style w:type="paragraph" w:customStyle="1" w:styleId="Default">
    <w:name w:val="Default"/>
    <w:rsid w:val="009478DA"/>
    <w:pPr>
      <w:autoSpaceDE w:val="0"/>
      <w:autoSpaceDN w:val="0"/>
      <w:adjustRightInd w:val="0"/>
      <w:spacing w:after="0" w:line="240" w:lineRule="auto"/>
    </w:pPr>
    <w:rPr>
      <w:rFonts w:ascii="OKIHJN+TimesNewRoman" w:hAnsi="OKIHJN+TimesNewRoman" w:cs="OKIHJN+TimesNewRoman"/>
      <w:color w:val="000000"/>
      <w:szCs w:val="24"/>
    </w:rPr>
  </w:style>
  <w:style w:type="paragraph" w:customStyle="1" w:styleId="TF-tp-textocompargrafo">
    <w:name w:val="TF-tp-texto com parágrafo"/>
    <w:basedOn w:val="Default"/>
    <w:next w:val="Default"/>
    <w:uiPriority w:val="99"/>
    <w:rsid w:val="009478DA"/>
    <w:rPr>
      <w:rFonts w:cstheme="minorBidi"/>
      <w:color w:val="auto"/>
    </w:rPr>
  </w:style>
  <w:style w:type="character" w:styleId="HiperlinkVisitado">
    <w:name w:val="FollowedHyperlink"/>
    <w:basedOn w:val="Fontepargpadro"/>
    <w:uiPriority w:val="99"/>
    <w:semiHidden/>
    <w:unhideWhenUsed/>
    <w:rsid w:val="00483ACE"/>
    <w:rPr>
      <w:color w:val="954F72" w:themeColor="followedHyperlink"/>
      <w:u w:val="single"/>
    </w:rPr>
  </w:style>
  <w:style w:type="paragraph" w:customStyle="1" w:styleId="Citaodireta0">
    <w:name w:val="Citação direta"/>
    <w:basedOn w:val="Normal"/>
    <w:link w:val="CitaodiretaChar0"/>
    <w:rsid w:val="00CD6E0C"/>
    <w:pPr>
      <w:spacing w:line="240" w:lineRule="auto"/>
      <w:ind w:left="2268"/>
    </w:pPr>
    <w:rPr>
      <w:sz w:val="20"/>
    </w:rPr>
  </w:style>
  <w:style w:type="character" w:customStyle="1" w:styleId="CitaodiretaChar0">
    <w:name w:val="Citação direta Char"/>
    <w:basedOn w:val="Fontepargpadro"/>
    <w:link w:val="Citaodireta0"/>
    <w:rsid w:val="00CD6E0C"/>
    <w:rPr>
      <w:sz w:val="20"/>
    </w:rPr>
  </w:style>
  <w:style w:type="character" w:styleId="Refdecomentrio">
    <w:name w:val="annotation reference"/>
    <w:basedOn w:val="Fontepargpadro"/>
    <w:uiPriority w:val="99"/>
    <w:semiHidden/>
    <w:unhideWhenUsed/>
    <w:rsid w:val="00AC05C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C05C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C05C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C05C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C05C9"/>
    <w:rPr>
      <w:b/>
      <w:bCs/>
      <w:sz w:val="20"/>
      <w:szCs w:val="20"/>
    </w:rPr>
  </w:style>
  <w:style w:type="character" w:styleId="Forte">
    <w:name w:val="Strong"/>
    <w:basedOn w:val="Fontepargpadro"/>
    <w:uiPriority w:val="22"/>
    <w:qFormat/>
    <w:rsid w:val="00DA2696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370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37071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9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5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4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18" Type="http://schemas.openxmlformats.org/officeDocument/2006/relationships/oleObject" Target="embeddings/oleObject1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microsoft.com/office/2016/09/relationships/commentsIds" Target="commentsIds.xml"/><Relationship Id="rId19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4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PA" Version="1">
  <b:Source>
    <b:Tag>Ass06</b:Tag>
    <b:SourceType>Book</b:SourceType>
    <b:Guid>{DEFA0364-11C5-482C-835D-AF8D53ACD83E}</b:Guid>
    <b:Author>
      <b:Author>
        <b:Corporate>American Chain Association</b:Corporate>
      </b:Author>
      <b:Editor>
        <b:NameList>
          <b:Person>
            <b:Last>Faulkner</b:Last>
            <b:First>L.</b:First>
            <b:Middle>L.</b:Middle>
          </b:Person>
        </b:NameList>
      </b:Editor>
    </b:Author>
    <b:Title>Standard Handbook of Chains: Chains for Power Transmission ans Material Handling</b:Title>
    <b:Year>2006</b:Year>
    <b:City>Boca Raton</b:City>
    <b:Publisher>CRC Press</b:Publisher>
    <b:Edition>2</b:Edition>
    <b:RefOrder>3</b:RefOrder>
  </b:Source>
  <b:Source>
    <b:Tag>Shi96</b:Tag>
    <b:SourceType>Book</b:SourceType>
    <b:Guid>{2F2D87AD-C0E6-4CB7-AE9D-B578D53F6678}</b:Guid>
    <b:Title>Standard Handbook Machine Design</b:Title>
    <b:Year>1996</b:Year>
    <b:City>New York</b:City>
    <b:Publisher>McGraw-Hill</b:Publisher>
    <b:Edition>2</b:Edition>
    <b:Author>
      <b:Author>
        <b:NameList>
          <b:Person>
            <b:Last>Shigley</b:Last>
            <b:Middle>E.</b:Middle>
            <b:First>Joseph</b:First>
          </b:Person>
          <b:Person>
            <b:Last>Muschke</b:Last>
            <b:Middle>R.</b:Middle>
            <b:First>Charles</b:First>
          </b:Person>
        </b:NameList>
      </b:Author>
    </b:Author>
    <b:RefOrder>4</b:RefOrder>
  </b:Source>
  <b:Source>
    <b:Tag>Shi05</b:Tag>
    <b:SourceType>Book</b:SourceType>
    <b:Guid>{463E15C0-8980-4227-997B-CA2C73856751}</b:Guid>
    <b:Title>Projeto de Engenharia Mecânica</b:Title>
    <b:Year>2005</b:Year>
    <b:City>Porto Alegre</b:City>
    <b:Publisher>Bookman</b:Publisher>
    <b:Edition>7</b:Edition>
    <b:Author>
      <b:Author>
        <b:NameList>
          <b:Person>
            <b:Last>Shigley</b:Last>
            <b:Middle>E.</b:Middle>
            <b:First>Joseph</b:First>
          </b:Person>
          <b:Person>
            <b:Last>Mischke</b:Last>
            <b:Middle>R.</b:Middle>
            <b:First>Charles </b:First>
          </b:Person>
          <b:Person>
            <b:Last>Budynas</b:Last>
            <b:Middle>G.</b:Middle>
            <b:First>Richard</b:First>
          </b:Person>
        </b:NameList>
      </b:Author>
    </b:Author>
    <b:Comments>Reimpressão 2008</b:Comments>
    <b:RefOrder>5</b:RefOrder>
  </b:Source>
  <b:Source>
    <b:Tag>Juv13</b:Tag>
    <b:SourceType>Book</b:SourceType>
    <b:Guid>{29562E0C-E662-44A2-9B98-63F2EF1A0D1E}</b:Guid>
    <b:Title>Fundamentos do Projeto de Componentes de Máquinas</b:Title>
    <b:City>Rio de Janeiro</b:City>
    <b:Year>2013</b:Year>
    <b:Publisher>LTC</b:Publisher>
    <b:Edition>4</b:Edition>
    <b:Author>
      <b:Author>
        <b:NameList>
          <b:Person>
            <b:Last>Juvinall</b:Last>
            <b:Middle>C.</b:Middle>
            <b:First>Robert</b:First>
          </b:Person>
          <b:Person>
            <b:Last>Marshek</b:Last>
            <b:Middle>M.</b:Middle>
            <b:First>Kurt</b:First>
          </b:Person>
        </b:NameList>
      </b:Author>
    </b:Author>
    <b:RefOrder>6</b:RefOrder>
  </b:Source>
  <b:Source>
    <b:Tag>Kun99</b:Tag>
    <b:SourceType>Book</b:SourceType>
    <b:Guid>{8EC1E4F2-41E4-4BC4-AA60-58EA22A80258}</b:Guid>
    <b:Author>
      <b:Author>
        <b:NameList>
          <b:Person>
            <b:Last>Lee</b:Last>
            <b:First>Kunwoo</b:First>
          </b:Person>
        </b:NameList>
      </b:Author>
    </b:Author>
    <b:Title>Principles of CAD/CAM/CAE systems</b:Title>
    <b:Year>1999</b:Year>
    <b:City>Estados Unidos da América</b:City>
    <b:Publisher>Addison-Wealey Longman</b:Publisher>
    <b:RefOrder>7</b:RefOrder>
  </b:Source>
  <b:Source>
    <b:Tag>Rob04</b:Tag>
    <b:SourceType>Book</b:SourceType>
    <b:Guid>{37800030-7014-424E-9E47-174D0F149ADA}</b:Guid>
    <b:Title>Projeto de Máquinas: Uma Abordagem Integrada</b:Title>
    <b:Year>2013</b:Year>
    <b:City>Porto Alegre</b:City>
    <b:Publisher>Bookman</b:Publisher>
    <b:Edition>4</b:Edition>
    <b:Author>
      <b:Author>
        <b:NameList>
          <b:Person>
            <b:Last>Norton</b:Last>
            <b:First>Robert</b:First>
            <b:Middle>L.</b:Middle>
          </b:Person>
        </b:NameList>
      </b:Author>
    </b:Author>
    <b:RefOrder>8</b:RefOrder>
  </b:Source>
  <b:Source>
    <b:Tag>Vis08</b:Tag>
    <b:SourceType>Book</b:SourceType>
    <b:Guid>{E5575C4F-31A1-4C1D-B897-3C264D235542}</b:Guid>
    <b:Author>
      <b:Author>
        <b:NameList>
          <b:Person>
            <b:Last>Singh</b:Last>
            <b:First>Vishnu</b:First>
            <b:Middle>Priya</b:Middle>
          </b:Person>
        </b:NameList>
      </b:Author>
    </b:Author>
    <b:Title>Simplified AutoCAD Course</b:Title>
    <b:Year>2008</b:Year>
    <b:City>New Delhi</b:City>
    <b:Publisher>Asian Publishers</b:Publisher>
    <b:RefOrder>9</b:RefOrder>
  </b:Source>
  <b:Source>
    <b:Tag>Jam16</b:Tag>
    <b:SourceType>Book</b:SourceType>
    <b:Guid>{097C7BEB-92CE-44CC-8B79-85CD134FDC58}</b:Guid>
    <b:Author>
      <b:Author>
        <b:NameList>
          <b:Person>
            <b:Last>Leach</b:Last>
            <b:First>James</b:First>
            <b:Middle>A.</b:Middle>
          </b:Person>
        </b:NameList>
      </b:Author>
    </b:Author>
    <b:Title>AutoCAD 2016 Instructor</b:Title>
    <b:Year>2016</b:Year>
    <b:City>Mission</b:City>
    <b:Publisher>SDC</b:Publisher>
    <b:RefOrder>10</b:RefOrder>
  </b:Source>
  <b:Source>
    <b:Tag>Fie14</b:Tag>
    <b:SourceType>Book</b:SourceType>
    <b:Guid>{82D7FC37-CEA8-48C6-8FB1-3BD0A17ED6FF}</b:Guid>
    <b:Title>AutoCAD 2015 and AutoCAD LT 2015 Bible: The comprehensive, tutorial resource</b:Title>
    <b:Year>2014</b:Year>
    <b:City>Indianapolis</b:City>
    <b:Publisher>Wiley</b:Publisher>
    <b:Author>
      <b:Author>
        <b:NameList>
          <b:Person>
            <b:Last>Finkeltein</b:Last>
            <b:First>Ellen</b:First>
          </b:Person>
          <b:Person>
            <b:Last>Ambrsius</b:Last>
            <b:First>Lee</b:First>
          </b:Person>
        </b:NameList>
      </b:Author>
    </b:Author>
    <b:RefOrder>11</b:RefOrder>
  </b:Source>
  <b:Source>
    <b:Tag>Nie71</b:Tag>
    <b:SourceType>Book</b:SourceType>
    <b:Guid>{F4E71AA4-B247-4D5A-97B5-C06074D92CD6}</b:Guid>
    <b:Author>
      <b:Author>
        <b:NameList>
          <b:Person>
            <b:Last>Niemann</b:Last>
            <b:First>Gustav</b:First>
          </b:Person>
        </b:NameList>
      </b:Author>
    </b:Author>
    <b:Title>Elementos de Máquinas</b:Title>
    <b:Year>1971</b:Year>
    <b:City>São Paulo</b:City>
    <b:Publisher>Edgard Blücher</b:Publisher>
    <b:Volume>3</b:Volume>
    <b:RefOrder>12</b:RefOrder>
  </b:Source>
  <b:Source>
    <b:Tag>Rob</b:Tag>
    <b:SourceType>Book</b:SourceType>
    <b:Guid>{264C6993-5AD9-47A6-9313-BBAD79DD58CF}</b:Guid>
    <b:Author>
      <b:Author>
        <b:NameList>
          <b:Person>
            <b:Last>Mott</b:Last>
            <b:First>Robert</b:First>
            <b:Middle>L.</b:Middle>
          </b:Person>
        </b:NameList>
      </b:Author>
    </b:Author>
    <b:Title>Machine Elements in Mechanical Design</b:Title>
    <b:Publisher>Person</b:Publisher>
    <b:Edition>4</b:Edition>
    <b:Year>2003</b:Year>
    <b:City>Upper Saddle River</b:City>
    <b:RefOrder>1</b:RefOrder>
  </b:Source>
  <b:Source>
    <b:Tag>Aut15</b:Tag>
    <b:SourceType>InternetSite</b:SourceType>
    <b:Guid>{62203308-8F30-4356-BFA6-4042EE444C91}</b:Guid>
    <b:InternetSiteTitle>Guia do desenvolvedor do AutoLISP</b:InternetSiteTitle>
    <b:Year>2015</b:Year>
    <b:YearAccessed>2016</b:YearAccessed>
    <b:MonthAccessed>09</b:MonthAccessed>
    <b:DayAccessed>28</b:DayAccessed>
    <b:URL>https://knowledge.autodesk.com/search-result/caas/CloudHelp/cloudhelp/2015/ENU/AutoCAD-AutoLISP/files/GUID-265AADB3-FB89-4D34-AA9D-6ADF70FF7D4B-htm.html#mtc-brazilian-portuguese</b:URL>
    <b:Author>
      <b:Author>
        <b:Corporate>Autodesk</b:Corporate>
      </b:Author>
    </b:Author>
    <b:RefOrder>13</b:RefOrder>
  </b:Source>
  <b:Source>
    <b:Tag>Lee14</b:Tag>
    <b:SourceType>Book</b:SourceType>
    <b:Guid>{281D0CBA-3E62-41FD-AFF2-665465C9736E}</b:Guid>
    <b:Author>
      <b:Author>
        <b:NameList>
          <b:Person>
            <b:Last>Ambrousius</b:Last>
            <b:First>Lee</b:First>
          </b:Person>
        </b:NameList>
      </b:Author>
    </b:Author>
    <b:Title>AutoCAD Platform Customization: Autolisp</b:Title>
    <b:Year>2014a</b:Year>
    <b:City>Indianopolis</b:City>
    <b:Publisher>Sybex</b:Publisher>
    <b:RefOrder>14</b:RefOrder>
  </b:Source>
  <b:Source>
    <b:Tag>Amb141</b:Tag>
    <b:SourceType>Book</b:SourceType>
    <b:Guid>{950EE34B-B5B6-4204-9B2E-C2E721879D48}</b:Guid>
    <b:Title>AutoCAD Platform Customization: User Interface and Beyond</b:Title>
    <b:Year>2014b</b:Year>
    <b:Author>
      <b:Author>
        <b:NameList>
          <b:Person>
            <b:Last>Ambrosius</b:Last>
            <b:First>Lee</b:First>
          </b:Person>
        </b:NameList>
      </b:Author>
    </b:Author>
    <b:City>Indianapolis</b:City>
    <b:Publisher>Sybex</b:Publisher>
    <b:RefOrder>15</b:RefOrder>
  </b:Source>
  <b:Source>
    <b:Tag>Aut16</b:Tag>
    <b:SourceType>InternetSite</b:SourceType>
    <b:Guid>{2148E9A7-8302-44DD-B31E-CC7B8B2F8307}</b:Guid>
    <b:Title>Autodesk Developer Network</b:Title>
    <b:Author>
      <b:Author>
        <b:Corporate>Autodesk</b:Corporate>
      </b:Author>
    </b:Author>
    <b:YearAccessed>2016</b:YearAccessed>
    <b:MonthAccessed>10</b:MonthAccessed>
    <b:DayAccessed>16</b:DayAccessed>
    <b:URL>http://usa.autodesk.com/adsk/servlet/index?siteID=123112&amp;id=5781281</b:URL>
    <b:InternetSiteTitle>Platform Technologies</b:InternetSiteTitle>
    <b:Year>2016</b:Year>
    <b:RefOrder>16</b:RefOrder>
  </b:Source>
  <b:Source>
    <b:Tag>Mic15</b:Tag>
    <b:SourceType>InternetSite</b:SourceType>
    <b:Guid>{98DB3FA2-EE9C-410E-A8B9-D4B0607E9F9D}</b:Guid>
    <b:Year>2015</b:Year>
    <b:Author>
      <b:Author>
        <b:Corporate>Microsoft</b:Corporate>
      </b:Author>
    </b:Author>
    <b:InternetSiteTitle>Visual Studio IDE</b:InternetSiteTitle>
    <b:YearAccessed>2016</b:YearAccessed>
    <b:MonthAccessed>11</b:MonthAccessed>
    <b:DayAccessed>10</b:DayAccessed>
    <b:URL>https://msdn.microsoft.com/pt-br/library/dn762121.aspx</b:URL>
    <b:RefOrder>17</b:RefOrder>
  </b:Source>
  <b:Source>
    <b:Tag>Pre11</b:Tag>
    <b:SourceType>Book</b:SourceType>
    <b:Guid>{C08704D5-88EC-492F-8CB6-AC29C68E2D6E}</b:Guid>
    <b:Author>
      <b:Author>
        <b:NameList>
          <b:Person>
            <b:Last>Pressman</b:Last>
            <b:First>Roger</b:First>
            <b:Middle>S.</b:Middle>
          </b:Person>
        </b:NameList>
      </b:Author>
    </b:Author>
    <b:Title>Engenharia de Software: Uma Abordagem Profissional</b:Title>
    <b:Year>2011</b:Year>
    <b:City>Porto Alegre</b:City>
    <b:Publisher>AMGH</b:Publisher>
    <b:Edition>7</b:Edition>
    <b:RefOrder>18</b:RefOrder>
  </b:Source>
  <b:Source>
    <b:Tag>Som07</b:Tag>
    <b:SourceType>Book</b:SourceType>
    <b:Guid>{600AC201-CA33-4EA4-8002-83CD051C8BEE}</b:Guid>
    <b:Author>
      <b:Author>
        <b:NameList>
          <b:Person>
            <b:Last>Sommerville</b:Last>
            <b:First>Ian</b:First>
          </b:Person>
        </b:NameList>
      </b:Author>
    </b:Author>
    <b:Title>Engenharia de Software</b:Title>
    <b:Year>2011</b:Year>
    <b:City>São Paulo</b:City>
    <b:Publisher>Pearson</b:Publisher>
    <b:Edition>9</b:Edition>
    <b:RefOrder>2</b:RefOrder>
  </b:Source>
  <b:Source>
    <b:Tag>Dei03</b:Tag>
    <b:SourceType>Book</b:SourceType>
    <b:Guid>{1AD9BDB6-3B08-43FA-A04E-85AF2751D75B}</b:Guid>
    <b:Title>C#: Como Programar</b:Title>
    <b:Year>2003</b:Year>
    <b:City>São Paulo</b:City>
    <b:Publisher>Pearson Education</b:Publisher>
    <b:Author>
      <b:Author>
        <b:NameList>
          <b:Person>
            <b:Last>Deitel</b:Last>
            <b:First>H.</b:First>
            <b:Middle>M.</b:Middle>
          </b:Person>
          <b:Person>
            <b:Last>Deitel</b:Last>
            <b:First>P.</b:First>
            <b:Middle>J.</b:Middle>
          </b:Person>
          <b:Person>
            <b:Last>Listifield</b:Last>
            <b:First>J.</b:First>
          </b:Person>
          <b:Person>
            <b:Last>Nieto</b:Last>
            <b:First>T.</b:First>
            <b:Middle>R.</b:Middle>
          </b:Person>
          <b:Person>
            <b:Last>Yaeger</b:Last>
            <b:First>C.</b:First>
          </b:Person>
          <b:Person>
            <b:Last>Zlatkika</b:Last>
            <b:First>M.</b:First>
          </b:Person>
        </b:NameList>
      </b:Author>
    </b:Author>
    <b:RefOrder>19</b:RefOrder>
  </b:Source>
  <b:Source>
    <b:Tag>Lim02</b:Tag>
    <b:SourceType>Book</b:SourceType>
    <b:Guid>{1B74331B-2137-4FDA-BFE9-0D0D27B48D60}</b:Guid>
    <b:Author>
      <b:Author>
        <b:NameList>
          <b:Person>
            <b:Last>Lima</b:Last>
            <b:First>Edwin</b:First>
          </b:Person>
          <b:Person>
            <b:Last>Reis</b:Last>
            <b:First>Eugenio</b:First>
          </b:Person>
        </b:NameList>
      </b:Author>
    </b:Author>
    <b:Title>C# e .Net para desenvolvedores</b:Title>
    <b:Year>2002</b:Year>
    <b:City>Rio de Janeiro</b:City>
    <b:Publisher>Campus</b:Publisher>
    <b:RefOrder>20</b:RefOrder>
  </b:Source>
  <b:Source>
    <b:Tag>DNR</b:Tag>
    <b:SourceType>Book</b:SourceType>
    <b:Guid>{9C75E3CB-1352-46FE-AFFC-9BB8E96350D8}</b:Guid>
    <b:Author>
      <b:Author>
        <b:NameList>
          <b:Person>
            <b:Last>Rechetov</b:Last>
            <b:First>D.</b:First>
            <b:Middle>N.</b:Middle>
          </b:Person>
        </b:NameList>
      </b:Author>
    </b:Author>
    <b:Title>Atlas de Construção de Máquinas</b:Title>
    <b:Year>1979</b:Year>
    <b:City>Rio de Janeiro</b:City>
    <b:Publisher>Hemus - Livraria Editora</b:Publisher>
    <b:RefOrder>21</b:RefOrder>
  </b:Source>
  <b:Source>
    <b:Tag>Elm11</b:Tag>
    <b:SourceType>Book</b:SourceType>
    <b:Guid>{468D7152-9E1A-4442-B8F9-C9E3803A79FF}</b:Guid>
    <b:Title>Sistemas de banco de dados</b:Title>
    <b:Year>2011</b:Year>
    <b:Author>
      <b:Author>
        <b:NameList>
          <b:Person>
            <b:Last>Elmarsi</b:Last>
            <b:First>Ramez</b:First>
          </b:Person>
          <b:Person>
            <b:Last>Navathe</b:Last>
            <b:First>Shamkant B. </b:First>
          </b:Person>
        </b:NameList>
      </b:Author>
    </b:Author>
    <b:City>São Paulo</b:City>
    <b:Publisher>Pearson</b:Publisher>
    <b:Edition>6</b:Edition>
    <b:Comments>3ª Reimpressão - 2014</b:Comments>
    <b:RefOrder>22</b:RefOrder>
  </b:Source>
  <b:Source>
    <b:Tag>Cic16</b:Tag>
    <b:SourceType>InternetSite</b:SourceType>
    <b:Guid>{8FE76E04-B63F-4C74-B387-19846851E020}</b:Guid>
    <b:Title>Ciclo DriveChain 3.0</b:Title>
    <b:InternetSiteTitle>Ciclo</b:InternetSiteTitle>
    <b:YearAccessed>2016</b:YearAccessed>
    <b:MonthAccessed>10</b:MonthAccessed>
    <b:DayAccessed>12</b:DayAccessed>
    <b:URL>http://www.ciclosoft.com/ptb/drivechain.htm</b:URL>
    <b:Author>
      <b:Author>
        <b:Corporate>Ciclo Software</b:Corporate>
      </b:Author>
    </b:Author>
    <b:Year>2016</b:Year>
    <b:RefOrder>23</b:RefOrder>
  </b:Source>
  <b:Source>
    <b:Tag>And06</b:Tag>
    <b:SourceType>Book</b:SourceType>
    <b:Guid>{61DBAD87-D035-4B75-8BE1-7405CF38FD84}</b:Guid>
    <b:Author>
      <b:Author>
        <b:NameList>
          <b:Person>
            <b:Last>Milani</b:Last>
            <b:First>André</b:First>
          </b:Person>
        </b:NameList>
      </b:Author>
    </b:Author>
    <b:Title>MySQL: Guia do Programador</b:Title>
    <b:Year>2006</b:Year>
    <b:City>São Paulo</b:City>
    <b:Publisher>Novatec</b:Publisher>
    <b:YearAccessed>2016</b:YearAccessed>
    <b:MonthAccessed>11</b:MonthAccessed>
    <b:DayAccessed>20</b:DayAccessed>
    <b:URL>https://books.google.com.br/books?id=81EwMDA-pC0C&amp;printsec=frontcover&amp;hl=pt-BR&amp;source=gbs_ge_summary_r&amp;cad=0#v=onepage&amp;q&amp;f=false</b:URL>
    <b:RefOrder>24</b:RefOrder>
  </b:Source>
  <b:Source>
    <b:Tag>Sil98</b:Tag>
    <b:SourceType>Book</b:SourceType>
    <b:Guid>{120FE21B-0F9D-43C3-B33C-4A58592B61FB}</b:Guid>
    <b:Author>
      <b:Author>
        <b:NameList>
          <b:Person>
            <b:Last>Silveira</b:Last>
            <b:First>Zilda</b:First>
            <b:Middle>de Castro</b:Middle>
          </b:Person>
        </b:NameList>
      </b:Author>
    </b:Author>
    <b:Title>Desenvolvimento de um sistema computacional de auxílio ao cálculo e desenho de elementos de máquinas</b:Title>
    <b:Year>1998</b:Year>
    <b:City>São Carlo</b:City>
    <b:YearAccessed>2016</b:YearAccessed>
    <b:MonthAccessed>10</b:MonthAccessed>
    <b:DayAccessed>6</b:DayAccessed>
    <b:URL>http://www.teses.usp.br/teses/disponiveis/18/18135/tde-15012002-160339/pt-br.php</b:URL>
    <b:RefOrder>25</b:RefOrder>
  </b:Source>
  <b:Source>
    <b:Tag>Chi</b:Tag>
    <b:SourceType>Book</b:SourceType>
    <b:Guid>{57C88EDD-25A1-423F-8F5F-7698FC94B821}</b:Guid>
    <b:Title>Mechanical Design</b:Title>
    <b:Author>
      <b:Author>
        <b:NameList>
          <b:Person>
            <b:Last>Childs</b:Last>
            <b:First>Peter</b:First>
            <b:Middle>R. N.</b:Middle>
          </b:Person>
        </b:NameList>
      </b:Author>
    </b:Author>
    <b:City>Oxford</b:City>
    <b:Publisher>Elsevier Butterworth-Heinemann</b:Publisher>
    <b:Edition>2</b:Edition>
    <b:Year>2004</b:Year>
    <b:RefOrder>26</b:RefOrder>
  </b:Source>
  <b:Source>
    <b:Tag>HEX16</b:Tag>
    <b:SourceType>InternetSite</b:SourceType>
    <b:Guid>{234EC72A-E28C-4257-85E9-89E569623F72}</b:Guid>
    <b:Title>ZM1: Software for Calculation of Roller Chain Gearings</b:Title>
    <b:YearAccessed>2016</b:YearAccessed>
    <b:MonthAccessed>10</b:MonthAccessed>
    <b:DayAccessed>12</b:DayAccessed>
    <b:URL>http://www.hexagon.de/zm1_e.htm</b:URL>
    <b:Year>2016</b:Year>
    <b:Author>
      <b:Author>
        <b:NameList>
          <b:Person>
            <b:Last>HEXAGON</b:Last>
          </b:Person>
        </b:NameList>
      </b:Author>
    </b:Author>
    <b:RefOrder>27</b:RefOrder>
  </b:Source>
  <b:Source>
    <b:Tag>Mec16</b:Tag>
    <b:SourceType>InternetSite</b:SourceType>
    <b:Guid>{A4114E64-39FC-40B0-987A-30C637A3E2C1}</b:Guid>
    <b:Title>Chain transmissions (roller chains)</b:Title>
    <b:InternetSiteTitle>MITLac</b:InternetSiteTitle>
    <b:YearAccessed>2016</b:YearAccessed>
    <b:MonthAccessed>10</b:MonthAccessed>
    <b:DayAccessed>12</b:DayAccessed>
    <b:URL>http://www.mitcalc.com/en/pr_chains.htm</b:URL>
    <b:Year>2016</b:Year>
    <b:RefOrder>28</b:RefOrder>
  </b:Source>
  <b:Source>
    <b:Tag>MIT16</b:Tag>
    <b:SourceType>InternetSite</b:SourceType>
    <b:Guid>{CA0C33AF-C2AE-4A31-83DC-68C5ED37BB93}</b:Guid>
    <b:Year>2016</b:Year>
    <b:Author>
      <b:Author>
        <b:NameList>
          <b:Person>
            <b:Last>MITCalc</b:Last>
          </b:Person>
        </b:NameList>
      </b:Author>
    </b:Author>
    <b:InternetSiteTitle>Chain transmissions (roller chains)</b:InternetSiteTitle>
    <b:YearAccessed>2016</b:YearAccessed>
    <b:MonthAccessed>10</b:MonthAccessed>
    <b:DayAccessed>10</b:DayAccessed>
    <b:URL>http://www.mitcalc.com/en/pr_chains.htm</b:URL>
    <b:RefOrder>29</b:RefOrder>
  </b:Source>
</b:Sources>
</file>

<file path=customXml/itemProps1.xml><?xml version="1.0" encoding="utf-8"?>
<ds:datastoreItem xmlns:ds="http://schemas.openxmlformats.org/officeDocument/2006/customXml" ds:itemID="{1DC932D2-883A-4740-AEA4-436A86A4A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14</Pages>
  <Words>2819</Words>
  <Characters>15223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Verônica Sakai</dc:creator>
  <cp:keywords/>
  <dc:description/>
  <cp:lastModifiedBy>LUAN FIRMINO DE PAULA PEREIRA DA SILVA</cp:lastModifiedBy>
  <cp:revision>3</cp:revision>
  <cp:lastPrinted>2018-08-23T00:00:00Z</cp:lastPrinted>
  <dcterms:created xsi:type="dcterms:W3CDTF">2018-09-03T19:48:00Z</dcterms:created>
  <dcterms:modified xsi:type="dcterms:W3CDTF">2018-09-03T22:11:00Z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375189561</vt:i4>
  </property>
</Properties>
</file>